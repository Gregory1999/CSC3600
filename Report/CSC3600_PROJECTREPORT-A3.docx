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C06A22" w14:textId="77777777" w:rsidR="00192E89" w:rsidRDefault="00593878" w:rsidP="00192E89">
      <w:pPr>
        <w:pStyle w:val="Logo"/>
        <w:tabs>
          <w:tab w:val="left" w:pos="6282"/>
        </w:tabs>
        <w:spacing w:before="600" w:after="600"/>
        <w:jc w:val="center"/>
      </w:pPr>
      <w:r>
        <w:rPr>
          <w:lang w:eastAsia="en-AU"/>
        </w:rPr>
        <w:drawing>
          <wp:anchor distT="0" distB="0" distL="114300" distR="114300" simplePos="0" relativeHeight="251659264" behindDoc="0" locked="0" layoutInCell="1" allowOverlap="1" wp14:anchorId="6E084812" wp14:editId="4EC1C490">
            <wp:simplePos x="0" y="0"/>
            <wp:positionH relativeFrom="margin">
              <wp:posOffset>4140200</wp:posOffset>
            </wp:positionH>
            <wp:positionV relativeFrom="margin">
              <wp:posOffset>305435</wp:posOffset>
            </wp:positionV>
            <wp:extent cx="1803400" cy="11957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8"/>
                    <a:srcRect l="16307" t="-5608" r="15588" b="-1"/>
                    <a:stretch/>
                  </pic:blipFill>
                  <pic:spPr bwMode="auto">
                    <a:xfrm>
                      <a:off x="0" y="0"/>
                      <a:ext cx="1803400" cy="11957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B46369" w14:textId="77777777" w:rsidR="00192E89" w:rsidRPr="000E370C" w:rsidRDefault="00192E89" w:rsidP="000E370C">
      <w:pPr>
        <w:pStyle w:val="Contactinfo"/>
        <w:rPr>
          <w:sz w:val="28"/>
        </w:rPr>
      </w:pPr>
      <w:r w:rsidRPr="000E370C">
        <w:rPr>
          <w:color w:val="355D7E" w:themeColor="accent1" w:themeShade="80"/>
          <w:sz w:val="28"/>
        </w:rPr>
        <w:t xml:space="preserve">ryan </w:t>
      </w:r>
      <w:r w:rsidRPr="000E370C">
        <w:rPr>
          <w:b/>
          <w:color w:val="355D7E" w:themeColor="accent1" w:themeShade="80"/>
          <w:sz w:val="28"/>
        </w:rPr>
        <w:t>george</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u1091311</w:t>
      </w:r>
    </w:p>
    <w:p w14:paraId="16566A72" w14:textId="77777777" w:rsidR="00192E89" w:rsidRPr="000E370C" w:rsidRDefault="00192E89" w:rsidP="000E370C">
      <w:pPr>
        <w:pStyle w:val="Contactinfo"/>
        <w:rPr>
          <w:sz w:val="28"/>
        </w:rPr>
      </w:pPr>
      <w:r w:rsidRPr="000E370C">
        <w:rPr>
          <w:color w:val="355D7E" w:themeColor="accent1" w:themeShade="80"/>
          <w:sz w:val="28"/>
        </w:rPr>
        <w:t xml:space="preserve">Isaac </w:t>
      </w:r>
      <w:r w:rsidRPr="000E370C">
        <w:rPr>
          <w:b/>
          <w:color w:val="355D7E" w:themeColor="accent1" w:themeShade="80"/>
          <w:sz w:val="28"/>
        </w:rPr>
        <w:t>Hertweck</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u1081284</w:t>
      </w:r>
    </w:p>
    <w:p w14:paraId="0C3E4CD7" w14:textId="77777777" w:rsidR="00192E89" w:rsidRPr="000E370C" w:rsidRDefault="00192E89" w:rsidP="000E370C">
      <w:pPr>
        <w:pStyle w:val="Contactinfo"/>
        <w:rPr>
          <w:color w:val="94B6D2" w:themeColor="accent1"/>
          <w:sz w:val="28"/>
        </w:rPr>
      </w:pPr>
      <w:r w:rsidRPr="000E370C">
        <w:rPr>
          <w:color w:val="355D7E" w:themeColor="accent1" w:themeShade="80"/>
          <w:sz w:val="28"/>
        </w:rPr>
        <w:t xml:space="preserve">ANDREW </w:t>
      </w:r>
      <w:r w:rsidRPr="000E370C">
        <w:rPr>
          <w:b/>
          <w:color w:val="355D7E" w:themeColor="accent1" w:themeShade="80"/>
          <w:sz w:val="28"/>
        </w:rPr>
        <w:t>JOHNSTON</w:t>
      </w:r>
      <w:r w:rsidR="00BD196E" w:rsidRPr="000E370C">
        <w:rPr>
          <w:color w:val="355D7E" w:themeColor="accent1" w:themeShade="80"/>
          <w:sz w:val="28"/>
        </w:rPr>
        <w:t xml:space="preserve"> </w:t>
      </w:r>
      <w:r w:rsidR="00BD196E" w:rsidRPr="000E370C">
        <w:rPr>
          <w:color w:val="D8B25C" w:themeColor="accent4"/>
          <w:sz w:val="28"/>
        </w:rPr>
        <w:t>/</w:t>
      </w:r>
      <w:r w:rsidR="00BD196E" w:rsidRPr="000E370C">
        <w:rPr>
          <w:color w:val="94B6D2" w:themeColor="accent1"/>
          <w:sz w:val="28"/>
        </w:rPr>
        <w:t xml:space="preserve"> u1040508</w:t>
      </w:r>
    </w:p>
    <w:p w14:paraId="4D169B23" w14:textId="77777777" w:rsidR="00192E89" w:rsidRPr="000E370C" w:rsidRDefault="00192E89" w:rsidP="000E370C">
      <w:pPr>
        <w:pStyle w:val="Contactinfo"/>
        <w:rPr>
          <w:sz w:val="28"/>
        </w:rPr>
      </w:pPr>
      <w:r w:rsidRPr="000E370C">
        <w:rPr>
          <w:color w:val="355D7E" w:themeColor="accent1" w:themeShade="80"/>
          <w:sz w:val="28"/>
        </w:rPr>
        <w:t xml:space="preserve">GREGORY </w:t>
      </w:r>
      <w:r w:rsidRPr="000E370C">
        <w:rPr>
          <w:b/>
          <w:color w:val="355D7E" w:themeColor="accent1" w:themeShade="80"/>
          <w:sz w:val="28"/>
        </w:rPr>
        <w:t>JONES</w:t>
      </w:r>
      <w:r w:rsidR="00BD196E" w:rsidRPr="000E370C">
        <w:rPr>
          <w:color w:val="355D7E" w:themeColor="accent1" w:themeShade="80"/>
          <w:sz w:val="28"/>
        </w:rPr>
        <w:t xml:space="preserve"> </w:t>
      </w:r>
      <w:r w:rsidR="00BD196E" w:rsidRPr="000E370C">
        <w:rPr>
          <w:color w:val="D8B25C" w:themeColor="accent4"/>
          <w:sz w:val="28"/>
        </w:rPr>
        <w:t xml:space="preserve">/ </w:t>
      </w:r>
      <w:r w:rsidR="00BD196E" w:rsidRPr="000E370C">
        <w:rPr>
          <w:color w:val="94B6D2" w:themeColor="accent1"/>
          <w:sz w:val="28"/>
        </w:rPr>
        <w:t>u1023488</w:t>
      </w:r>
    </w:p>
    <w:p w14:paraId="774A6F0B" w14:textId="77777777" w:rsidR="00383BD3" w:rsidRDefault="00383BD3" w:rsidP="00192E89"/>
    <w:p w14:paraId="7D92F752" w14:textId="77777777" w:rsidR="00E279B8" w:rsidRDefault="00E279B8" w:rsidP="00E279B8">
      <w:pPr>
        <w:pStyle w:val="Subtitle"/>
      </w:pPr>
      <w:r>
        <w:t xml:space="preserve"> </w:t>
      </w:r>
    </w:p>
    <w:p w14:paraId="0A270E96" w14:textId="152A3A88" w:rsidR="00E279B8" w:rsidRDefault="00E279B8" w:rsidP="00192E89">
      <w:pPr>
        <w:pStyle w:val="Contactinfo"/>
        <w:ind w:left="0"/>
        <w:jc w:val="left"/>
      </w:pPr>
    </w:p>
    <w:p w14:paraId="17674578" w14:textId="77777777" w:rsidR="00E279B8" w:rsidRDefault="00E279B8" w:rsidP="00383BD3">
      <w:pPr>
        <w:pStyle w:val="Contactinfo"/>
        <w:ind w:left="0"/>
        <w:jc w:val="left"/>
      </w:pPr>
    </w:p>
    <w:p w14:paraId="6FE0D02D" w14:textId="77777777" w:rsidR="00907CBB" w:rsidRDefault="00192E89" w:rsidP="00192E89">
      <w:pPr>
        <w:tabs>
          <w:tab w:val="left" w:pos="6460"/>
        </w:tabs>
        <w:rPr>
          <w:noProof/>
        </w:rPr>
      </w:pPr>
      <w:r>
        <w:rPr>
          <w:noProof/>
        </w:rPr>
        <w:tab/>
      </w:r>
    </w:p>
    <w:p w14:paraId="1E9F4869" w14:textId="77777777" w:rsidR="00192E89" w:rsidRDefault="00192E89" w:rsidP="00E279B8">
      <w:pPr>
        <w:rPr>
          <w:noProof/>
        </w:rPr>
      </w:pPr>
    </w:p>
    <w:p w14:paraId="5FA99393" w14:textId="77777777" w:rsidR="00192E89" w:rsidRDefault="00192E89" w:rsidP="00E279B8">
      <w:pPr>
        <w:rPr>
          <w:noProof/>
        </w:rPr>
      </w:pPr>
    </w:p>
    <w:p w14:paraId="078F476C" w14:textId="77777777" w:rsidR="00192E89" w:rsidRDefault="00192E89" w:rsidP="00192E89">
      <w:pPr>
        <w:jc w:val="center"/>
        <w:rPr>
          <w:noProof/>
        </w:rPr>
      </w:pPr>
    </w:p>
    <w:p w14:paraId="1EB3A59F" w14:textId="77777777" w:rsidR="00192E89" w:rsidRDefault="00192E89" w:rsidP="00E279B8">
      <w:pPr>
        <w:rPr>
          <w:noProof/>
        </w:rPr>
      </w:pPr>
    </w:p>
    <w:p w14:paraId="6CE57EC1" w14:textId="77777777" w:rsidR="00192E89" w:rsidRDefault="00192E89" w:rsidP="00E279B8">
      <w:pPr>
        <w:rPr>
          <w:noProof/>
        </w:rPr>
      </w:pPr>
    </w:p>
    <w:p w14:paraId="3B3CA295" w14:textId="77777777" w:rsidR="00192E89" w:rsidRDefault="00192E89" w:rsidP="00E279B8">
      <w:pPr>
        <w:rPr>
          <w:noProof/>
        </w:rPr>
      </w:pPr>
    </w:p>
    <w:p w14:paraId="2035FA55" w14:textId="77777777" w:rsidR="00192E89" w:rsidRDefault="00192E89" w:rsidP="00E279B8">
      <w:pPr>
        <w:rPr>
          <w:noProof/>
        </w:rPr>
      </w:pPr>
    </w:p>
    <w:p w14:paraId="51D15E4D" w14:textId="77777777" w:rsidR="00192E89" w:rsidRDefault="00192E89" w:rsidP="00E279B8">
      <w:pPr>
        <w:rPr>
          <w:noProof/>
        </w:rPr>
      </w:pPr>
    </w:p>
    <w:p w14:paraId="681B9E7D" w14:textId="05765F75" w:rsidR="00192E89" w:rsidRDefault="00EB170A" w:rsidP="00E279B8">
      <w:pPr>
        <w:rPr>
          <w:noProof/>
        </w:rPr>
      </w:pPr>
      <w:r>
        <w:rPr>
          <w:noProof/>
          <w:lang w:eastAsia="en-AU"/>
        </w:rPr>
        <mc:AlternateContent>
          <mc:Choice Requires="wps">
            <w:drawing>
              <wp:anchor distT="0" distB="0" distL="114300" distR="114300" simplePos="0" relativeHeight="251658240" behindDoc="0" locked="0" layoutInCell="1" allowOverlap="1" wp14:anchorId="7A9EA30C" wp14:editId="68C9865A">
                <wp:simplePos x="0" y="0"/>
                <wp:positionH relativeFrom="margin">
                  <wp:posOffset>1209675</wp:posOffset>
                </wp:positionH>
                <wp:positionV relativeFrom="margin">
                  <wp:posOffset>6083935</wp:posOffset>
                </wp:positionV>
                <wp:extent cx="4737100" cy="2016125"/>
                <wp:effectExtent l="0" t="0" r="6350" b="3175"/>
                <wp:wrapSquare wrapText="bothSides"/>
                <wp:docPr id="4" name="Text Box 4"/>
                <wp:cNvGraphicFramePr/>
                <a:graphic xmlns:a="http://schemas.openxmlformats.org/drawingml/2006/main">
                  <a:graphicData uri="http://schemas.microsoft.com/office/word/2010/wordprocessingShape">
                    <wps:wsp>
                      <wps:cNvSpPr txBox="1"/>
                      <wps:spPr>
                        <a:xfrm>
                          <a:off x="0" y="0"/>
                          <a:ext cx="4737100" cy="2016125"/>
                        </a:xfrm>
                        <a:prstGeom prst="rect">
                          <a:avLst/>
                        </a:prstGeom>
                        <a:solidFill>
                          <a:schemeClr val="lt1"/>
                        </a:solidFill>
                        <a:ln w="6350">
                          <a:noFill/>
                        </a:ln>
                      </wps:spPr>
                      <wps:txbx>
                        <w:txbxContent>
                          <w:p w14:paraId="7E5473C3" w14:textId="77777777" w:rsidR="009B2674" w:rsidRDefault="009B2674"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9B2674" w:rsidRPr="00192E89" w:rsidRDefault="009B2674"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9B2674" w:rsidRPr="00192E89" w:rsidRDefault="009B2674" w:rsidP="00192E8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9EA30C" id="_x0000_t202" coordsize="21600,21600" o:spt="202" path="m,l,21600r21600,l21600,xe">
                <v:stroke joinstyle="miter"/>
                <v:path gradientshapeok="t" o:connecttype="rect"/>
              </v:shapetype>
              <v:shape id="Text Box 4" o:spid="_x0000_s1026" type="#_x0000_t202" style="position:absolute;left:0;text-align:left;margin-left:95.25pt;margin-top:479.05pt;width:373pt;height:158.7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" fillcolor="white [3201]" stroked="f" strokeweight=".5pt">
                <v:textbox>
                  <w:txbxContent>
                    <w:p w14:paraId="7E5473C3" w14:textId="77777777" w:rsidR="009B2674" w:rsidRDefault="009B2674" w:rsidP="00DC0ED4">
                      <w:pPr>
                        <w:pStyle w:val="Title"/>
                        <w:rPr>
                          <w:b/>
                        </w:rPr>
                      </w:pPr>
                      <w:r w:rsidRPr="00233900">
                        <w:rPr>
                          <w:b/>
                        </w:rPr>
                        <w:t>CSC3600</w:t>
                      </w:r>
                      <w:r w:rsidRPr="00192E89">
                        <w:rPr>
                          <w:sz w:val="48"/>
                        </w:rPr>
                        <w:t xml:space="preserve"> </w:t>
                      </w:r>
                      <w:r w:rsidRPr="00192E89">
                        <w:rPr>
                          <w:sz w:val="48"/>
                        </w:rPr>
                        <w:br/>
                        <w:t>ICT Professional Project</w:t>
                      </w:r>
                      <w:r w:rsidRPr="00192E89">
                        <w:rPr>
                          <w:sz w:val="48"/>
                        </w:rPr>
                        <w:br/>
                      </w:r>
                      <w:r w:rsidRPr="00233900">
                        <w:rPr>
                          <w:b/>
                        </w:rPr>
                        <w:t>web based image organiser</w:t>
                      </w:r>
                    </w:p>
                    <w:p w14:paraId="38CE03B4" w14:textId="61D4AADD" w:rsidR="009B2674" w:rsidRPr="00192E89" w:rsidRDefault="009B2674" w:rsidP="00DC0ED4">
                      <w:pPr>
                        <w:pStyle w:val="Title"/>
                        <w:rPr>
                          <w:sz w:val="48"/>
                        </w:rPr>
                      </w:pPr>
                      <w:r w:rsidRPr="00EB170A">
                        <w:rPr>
                          <w:sz w:val="48"/>
                        </w:rPr>
                        <w:t>FINAL PROJECT REPORT</w:t>
                      </w:r>
                      <w:r w:rsidRPr="00233900">
                        <w:rPr>
                          <w:b/>
                          <w:sz w:val="48"/>
                        </w:rPr>
                        <w:br/>
                      </w:r>
                      <w:r>
                        <w:rPr>
                          <w:b/>
                          <w:color w:val="000000" w:themeColor="text1"/>
                          <w:sz w:val="36"/>
                        </w:rPr>
                        <w:t>supervisor</w:t>
                      </w:r>
                      <w:r w:rsidRPr="00233900">
                        <w:rPr>
                          <w:b/>
                          <w:color w:val="000000" w:themeColor="text1"/>
                          <w:sz w:val="36"/>
                        </w:rPr>
                        <w:t xml:space="preserve">: </w:t>
                      </w:r>
                      <w:r w:rsidRPr="00233900">
                        <w:rPr>
                          <w:color w:val="000000" w:themeColor="text1"/>
                          <w:sz w:val="36"/>
                        </w:rPr>
                        <w:t>a/prof stijn dekeyser</w:t>
                      </w:r>
                    </w:p>
                    <w:p w14:paraId="5270E116" w14:textId="77777777" w:rsidR="009B2674" w:rsidRPr="00192E89" w:rsidRDefault="009B2674" w:rsidP="00192E89"/>
                  </w:txbxContent>
                </v:textbox>
                <w10:wrap type="square" anchorx="margin" anchory="margin"/>
              </v:shape>
            </w:pict>
          </mc:Fallback>
        </mc:AlternateContent>
      </w:r>
    </w:p>
    <w:p w14:paraId="069C1E8B" w14:textId="0E61AC9F" w:rsidR="00192E89" w:rsidRDefault="00192E89" w:rsidP="00E279B8">
      <w:pPr>
        <w:rPr>
          <w:noProof/>
        </w:rPr>
      </w:pPr>
    </w:p>
    <w:p w14:paraId="2E4C7B03" w14:textId="6A060EE5" w:rsidR="00192E89" w:rsidRDefault="00192E89" w:rsidP="00E279B8">
      <w:pPr>
        <w:rPr>
          <w:noProof/>
        </w:rPr>
      </w:pPr>
    </w:p>
    <w:p w14:paraId="4717E4A0" w14:textId="77777777" w:rsidR="00192E89" w:rsidRDefault="00192E89" w:rsidP="00E279B8">
      <w:pPr>
        <w:rPr>
          <w:noProof/>
        </w:rPr>
      </w:pPr>
    </w:p>
    <w:p w14:paraId="7AAAB35A" w14:textId="77777777" w:rsidR="00192E89" w:rsidRDefault="00192E89" w:rsidP="00E279B8">
      <w:pPr>
        <w:rPr>
          <w:noProof/>
        </w:rPr>
      </w:pPr>
    </w:p>
    <w:p w14:paraId="01AF6CC0" w14:textId="77777777" w:rsidR="00192E89" w:rsidRDefault="00192E89" w:rsidP="00E279B8">
      <w:pPr>
        <w:rPr>
          <w:noProof/>
        </w:rPr>
      </w:pPr>
    </w:p>
    <w:p w14:paraId="41EBA857" w14:textId="77777777" w:rsidR="00192E89" w:rsidRDefault="00192E89" w:rsidP="00E279B8">
      <w:pPr>
        <w:rPr>
          <w:noProof/>
        </w:rPr>
      </w:pPr>
    </w:p>
    <w:p w14:paraId="08A5D9FE" w14:textId="77777777" w:rsidR="00192E89" w:rsidRDefault="00192E89" w:rsidP="00E279B8">
      <w:pPr>
        <w:rPr>
          <w:noProof/>
        </w:rPr>
      </w:pPr>
    </w:p>
    <w:tbl>
      <w:tblPr>
        <w:tblStyle w:val="GridTable4-Accent1"/>
        <w:tblpPr w:leftFromText="180" w:rightFromText="180" w:horzAnchor="margin" w:tblpXSpec="center" w:tblpY="960"/>
        <w:tblW w:w="9334" w:type="dxa"/>
        <w:tblLook w:val="04A0" w:firstRow="1" w:lastRow="0" w:firstColumn="1" w:lastColumn="0" w:noHBand="0" w:noVBand="1"/>
      </w:tblPr>
      <w:tblGrid>
        <w:gridCol w:w="1538"/>
        <w:gridCol w:w="6537"/>
        <w:gridCol w:w="1259"/>
      </w:tblGrid>
      <w:tr w:rsidR="005A048B" w14:paraId="34E48E0B" w14:textId="77777777" w:rsidTr="00EB17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5DA89B38" w14:textId="77777777" w:rsidR="005A048B" w:rsidRPr="005A048B" w:rsidRDefault="005A048B" w:rsidP="000E370C">
            <w:pPr>
              <w:pStyle w:val="Subtitle"/>
              <w:jc w:val="center"/>
              <w:rPr>
                <w:noProof/>
              </w:rPr>
            </w:pPr>
            <w:r w:rsidRPr="005A048B">
              <w:rPr>
                <w:noProof/>
              </w:rPr>
              <w:lastRenderedPageBreak/>
              <w:t>VERSION</w:t>
            </w:r>
          </w:p>
        </w:tc>
        <w:tc>
          <w:tcPr>
            <w:tcW w:w="6537" w:type="dxa"/>
          </w:tcPr>
          <w:p w14:paraId="2857AB28"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COMMENTS</w:t>
            </w:r>
          </w:p>
        </w:tc>
        <w:tc>
          <w:tcPr>
            <w:tcW w:w="1259" w:type="dxa"/>
          </w:tcPr>
          <w:p w14:paraId="464DE204" w14:textId="77777777" w:rsidR="005A048B" w:rsidRPr="005A048B" w:rsidRDefault="005A048B" w:rsidP="000E370C">
            <w:pPr>
              <w:pStyle w:val="Subtitle"/>
              <w:jc w:val="center"/>
              <w:cnfStyle w:val="100000000000" w:firstRow="1" w:lastRow="0" w:firstColumn="0" w:lastColumn="0" w:oddVBand="0" w:evenVBand="0" w:oddHBand="0" w:evenHBand="0" w:firstRowFirstColumn="0" w:firstRowLastColumn="0" w:lastRowFirstColumn="0" w:lastRowLastColumn="0"/>
              <w:rPr>
                <w:noProof/>
              </w:rPr>
            </w:pPr>
            <w:r w:rsidRPr="005A048B">
              <w:rPr>
                <w:noProof/>
              </w:rPr>
              <w:t>DATE</w:t>
            </w:r>
          </w:p>
        </w:tc>
      </w:tr>
      <w:tr w:rsidR="005A048B" w14:paraId="5CED3F9E"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3F2A06A0" w14:textId="77777777" w:rsidR="005A048B" w:rsidRPr="005A048B" w:rsidRDefault="005A048B" w:rsidP="007345A3">
            <w:pPr>
              <w:pStyle w:val="Tabletext"/>
              <w:jc w:val="center"/>
              <w:rPr>
                <w:noProof/>
              </w:rPr>
            </w:pPr>
            <w:r w:rsidRPr="005A048B">
              <w:rPr>
                <w:noProof/>
              </w:rPr>
              <w:t>0.1</w:t>
            </w:r>
          </w:p>
        </w:tc>
        <w:tc>
          <w:tcPr>
            <w:tcW w:w="6537" w:type="dxa"/>
          </w:tcPr>
          <w:p w14:paraId="4A4CFEAB" w14:textId="77777777"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Initial template created</w:t>
            </w:r>
          </w:p>
        </w:tc>
        <w:tc>
          <w:tcPr>
            <w:tcW w:w="1259" w:type="dxa"/>
          </w:tcPr>
          <w:p w14:paraId="06D2B819" w14:textId="7285F5F4" w:rsidR="005A048B" w:rsidRPr="005A048B" w:rsidRDefault="005A048B"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sidRPr="005A048B">
              <w:rPr>
                <w:noProof/>
              </w:rPr>
              <w:t xml:space="preserve">3 </w:t>
            </w:r>
            <w:r w:rsidR="00E4439B">
              <w:rPr>
                <w:noProof/>
              </w:rPr>
              <w:t>Oct</w:t>
            </w:r>
            <w:r w:rsidRPr="005A048B">
              <w:rPr>
                <w:noProof/>
              </w:rPr>
              <w:t xml:space="preserve"> 18</w:t>
            </w:r>
          </w:p>
        </w:tc>
      </w:tr>
      <w:tr w:rsidR="005A048B" w14:paraId="66EE8980"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754B0716" w14:textId="657928F7" w:rsidR="005A048B" w:rsidRPr="005A048B" w:rsidRDefault="00700074" w:rsidP="007345A3">
            <w:pPr>
              <w:pStyle w:val="Tabletext"/>
              <w:jc w:val="center"/>
              <w:rPr>
                <w:noProof/>
              </w:rPr>
            </w:pPr>
            <w:r>
              <w:rPr>
                <w:noProof/>
              </w:rPr>
              <w:t>0.2</w:t>
            </w:r>
          </w:p>
        </w:tc>
        <w:tc>
          <w:tcPr>
            <w:tcW w:w="6537" w:type="dxa"/>
          </w:tcPr>
          <w:p w14:paraId="5A5BD997" w14:textId="71FC9FBD" w:rsidR="005A048B" w:rsidRPr="005A048B" w:rsidRDefault="00700074"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Costs Analysis Added</w:t>
            </w:r>
          </w:p>
        </w:tc>
        <w:tc>
          <w:tcPr>
            <w:tcW w:w="1259" w:type="dxa"/>
          </w:tcPr>
          <w:p w14:paraId="10B766C7" w14:textId="52D69F94" w:rsidR="005A048B" w:rsidRPr="005A048B" w:rsidRDefault="00700074"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r>
              <w:rPr>
                <w:noProof/>
              </w:rPr>
              <w:t>9 Oct 18</w:t>
            </w:r>
          </w:p>
        </w:tc>
      </w:tr>
      <w:tr w:rsidR="005A048B" w14:paraId="6D9BF3FA" w14:textId="77777777" w:rsidTr="00EB17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8" w:type="dxa"/>
          </w:tcPr>
          <w:p w14:paraId="681DEFF4" w14:textId="45CC14EB" w:rsidR="005A048B" w:rsidRPr="005A048B" w:rsidRDefault="00D77DE2" w:rsidP="007345A3">
            <w:pPr>
              <w:pStyle w:val="Tabletext"/>
              <w:jc w:val="center"/>
              <w:rPr>
                <w:noProof/>
              </w:rPr>
            </w:pPr>
            <w:r>
              <w:rPr>
                <w:noProof/>
              </w:rPr>
              <w:t>0.3</w:t>
            </w:r>
          </w:p>
        </w:tc>
        <w:tc>
          <w:tcPr>
            <w:tcW w:w="6537" w:type="dxa"/>
          </w:tcPr>
          <w:p w14:paraId="5F8B5887" w14:textId="1C5576F5"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Added Annex Docluments</w:t>
            </w:r>
          </w:p>
        </w:tc>
        <w:tc>
          <w:tcPr>
            <w:tcW w:w="1259" w:type="dxa"/>
          </w:tcPr>
          <w:p w14:paraId="7FD01AAA" w14:textId="41637DF7" w:rsidR="005A048B" w:rsidRPr="005A048B" w:rsidRDefault="00D77DE2" w:rsidP="007345A3">
            <w:pPr>
              <w:pStyle w:val="Tabletext"/>
              <w:jc w:val="center"/>
              <w:cnfStyle w:val="000000100000" w:firstRow="0" w:lastRow="0" w:firstColumn="0" w:lastColumn="0" w:oddVBand="0" w:evenVBand="0" w:oddHBand="1" w:evenHBand="0" w:firstRowFirstColumn="0" w:firstRowLastColumn="0" w:lastRowFirstColumn="0" w:lastRowLastColumn="0"/>
              <w:rPr>
                <w:noProof/>
              </w:rPr>
            </w:pPr>
            <w:r>
              <w:rPr>
                <w:noProof/>
              </w:rPr>
              <w:t>14 Oct 18</w:t>
            </w:r>
          </w:p>
        </w:tc>
      </w:tr>
      <w:tr w:rsidR="005A048B" w14:paraId="1C68FB77" w14:textId="77777777" w:rsidTr="00EB170A">
        <w:tc>
          <w:tcPr>
            <w:cnfStyle w:val="001000000000" w:firstRow="0" w:lastRow="0" w:firstColumn="1" w:lastColumn="0" w:oddVBand="0" w:evenVBand="0" w:oddHBand="0" w:evenHBand="0" w:firstRowFirstColumn="0" w:firstRowLastColumn="0" w:lastRowFirstColumn="0" w:lastRowLastColumn="0"/>
            <w:tcW w:w="1538" w:type="dxa"/>
          </w:tcPr>
          <w:p w14:paraId="12EBA05B" w14:textId="77777777" w:rsidR="005A048B" w:rsidRPr="005A048B" w:rsidRDefault="005A048B" w:rsidP="007345A3">
            <w:pPr>
              <w:pStyle w:val="Tabletext"/>
              <w:jc w:val="center"/>
              <w:rPr>
                <w:noProof/>
              </w:rPr>
            </w:pPr>
          </w:p>
        </w:tc>
        <w:tc>
          <w:tcPr>
            <w:tcW w:w="6537" w:type="dxa"/>
          </w:tcPr>
          <w:p w14:paraId="74737123"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c>
          <w:tcPr>
            <w:tcW w:w="1259" w:type="dxa"/>
          </w:tcPr>
          <w:p w14:paraId="0BC840C2" w14:textId="77777777" w:rsidR="005A048B" w:rsidRPr="005A048B" w:rsidRDefault="005A048B" w:rsidP="007345A3">
            <w:pPr>
              <w:pStyle w:val="Tabletext"/>
              <w:jc w:val="center"/>
              <w:cnfStyle w:val="000000000000" w:firstRow="0" w:lastRow="0" w:firstColumn="0" w:lastColumn="0" w:oddVBand="0" w:evenVBand="0" w:oddHBand="0" w:evenHBand="0" w:firstRowFirstColumn="0" w:firstRowLastColumn="0" w:lastRowFirstColumn="0" w:lastRowLastColumn="0"/>
              <w:rPr>
                <w:noProof/>
              </w:rPr>
            </w:pPr>
          </w:p>
        </w:tc>
      </w:tr>
    </w:tbl>
    <w:p w14:paraId="0283C56C" w14:textId="77777777" w:rsidR="00192E89" w:rsidRDefault="000E370C" w:rsidP="000E370C">
      <w:pPr>
        <w:pStyle w:val="Heading1"/>
        <w:rPr>
          <w:noProof/>
        </w:rPr>
      </w:pPr>
      <w:bookmarkStart w:id="0" w:name="_Toc527283669"/>
      <w:r>
        <w:rPr>
          <w:noProof/>
        </w:rPr>
        <w:t>VERSION HISTORY</w:t>
      </w:r>
      <w:bookmarkEnd w:id="0"/>
    </w:p>
    <w:p w14:paraId="143974C3" w14:textId="77777777" w:rsidR="005A048B" w:rsidRDefault="005A048B" w:rsidP="00E279B8">
      <w:pPr>
        <w:rPr>
          <w:noProof/>
        </w:rPr>
      </w:pPr>
    </w:p>
    <w:p w14:paraId="7B411CFA" w14:textId="77777777" w:rsidR="005A048B" w:rsidRDefault="005A048B" w:rsidP="00E279B8">
      <w:pPr>
        <w:rPr>
          <w:noProof/>
        </w:rPr>
      </w:pPr>
    </w:p>
    <w:p w14:paraId="0C01A63F" w14:textId="77777777" w:rsidR="005A048B" w:rsidRDefault="005A048B" w:rsidP="00E279B8">
      <w:pPr>
        <w:rPr>
          <w:noProof/>
        </w:rPr>
      </w:pPr>
    </w:p>
    <w:p w14:paraId="36538971" w14:textId="77777777" w:rsidR="005A048B" w:rsidRDefault="005A048B" w:rsidP="00E279B8">
      <w:pPr>
        <w:rPr>
          <w:noProof/>
        </w:rPr>
      </w:pPr>
    </w:p>
    <w:p w14:paraId="3DCC83A0" w14:textId="77777777" w:rsidR="005A048B" w:rsidRDefault="005A048B" w:rsidP="00E279B8">
      <w:pPr>
        <w:rPr>
          <w:noProof/>
        </w:rPr>
      </w:pPr>
    </w:p>
    <w:p w14:paraId="69E26737" w14:textId="77777777" w:rsidR="005A048B" w:rsidRDefault="005A048B" w:rsidP="00E279B8">
      <w:pPr>
        <w:rPr>
          <w:noProof/>
        </w:rPr>
      </w:pPr>
    </w:p>
    <w:p w14:paraId="2D9E9DDF" w14:textId="77777777" w:rsidR="005A048B" w:rsidRDefault="005A048B" w:rsidP="00E279B8">
      <w:pPr>
        <w:rPr>
          <w:noProof/>
        </w:rPr>
      </w:pPr>
    </w:p>
    <w:p w14:paraId="391B3546" w14:textId="77777777" w:rsidR="005A048B" w:rsidRDefault="007345A3" w:rsidP="007345A3">
      <w:pPr>
        <w:tabs>
          <w:tab w:val="left" w:pos="3580"/>
        </w:tabs>
        <w:rPr>
          <w:noProof/>
        </w:rPr>
      </w:pPr>
      <w:r>
        <w:rPr>
          <w:noProof/>
        </w:rPr>
        <w:tab/>
      </w:r>
    </w:p>
    <w:p w14:paraId="63D7A049" w14:textId="77777777" w:rsidR="005A048B" w:rsidRDefault="005A048B" w:rsidP="00E279B8">
      <w:pPr>
        <w:rPr>
          <w:noProof/>
        </w:rPr>
      </w:pPr>
    </w:p>
    <w:p w14:paraId="622CF2E6" w14:textId="77777777" w:rsidR="005A048B" w:rsidRDefault="005A048B" w:rsidP="00E279B8">
      <w:pPr>
        <w:rPr>
          <w:noProof/>
        </w:rPr>
      </w:pPr>
    </w:p>
    <w:p w14:paraId="716F4E59" w14:textId="77777777" w:rsidR="005A048B" w:rsidRDefault="005A048B" w:rsidP="00E279B8">
      <w:pPr>
        <w:rPr>
          <w:noProof/>
        </w:rPr>
      </w:pPr>
    </w:p>
    <w:p w14:paraId="561DA2A5" w14:textId="77777777" w:rsidR="007345A3" w:rsidRDefault="007345A3" w:rsidP="00E279B8">
      <w:pPr>
        <w:rPr>
          <w:noProof/>
        </w:rPr>
      </w:pPr>
    </w:p>
    <w:p w14:paraId="49F56696" w14:textId="77777777" w:rsidR="007345A3" w:rsidRDefault="007345A3" w:rsidP="00E279B8">
      <w:pPr>
        <w:rPr>
          <w:noProof/>
        </w:rPr>
      </w:pPr>
    </w:p>
    <w:p w14:paraId="666D6FBE" w14:textId="77777777" w:rsidR="007345A3" w:rsidRDefault="007345A3" w:rsidP="00E279B8">
      <w:pPr>
        <w:rPr>
          <w:noProof/>
        </w:rPr>
      </w:pPr>
    </w:p>
    <w:p w14:paraId="0F64B168" w14:textId="77777777" w:rsidR="007345A3" w:rsidRDefault="007345A3" w:rsidP="00E279B8">
      <w:pPr>
        <w:rPr>
          <w:noProof/>
        </w:rPr>
      </w:pPr>
    </w:p>
    <w:p w14:paraId="24F68D0B" w14:textId="77777777" w:rsidR="007345A3" w:rsidRDefault="007345A3" w:rsidP="00E279B8">
      <w:pPr>
        <w:rPr>
          <w:noProof/>
        </w:rPr>
      </w:pPr>
    </w:p>
    <w:p w14:paraId="218DA38F" w14:textId="77777777" w:rsidR="007345A3" w:rsidRDefault="007345A3" w:rsidP="00E279B8">
      <w:pPr>
        <w:rPr>
          <w:noProof/>
        </w:rPr>
      </w:pPr>
    </w:p>
    <w:p w14:paraId="51C86024" w14:textId="77777777" w:rsidR="007345A3" w:rsidRDefault="007345A3" w:rsidP="00E279B8">
      <w:pPr>
        <w:rPr>
          <w:noProof/>
        </w:rPr>
      </w:pPr>
    </w:p>
    <w:p w14:paraId="0F1D31F4" w14:textId="77777777" w:rsidR="007345A3" w:rsidRDefault="007345A3" w:rsidP="00E279B8">
      <w:pPr>
        <w:rPr>
          <w:noProof/>
        </w:rPr>
      </w:pPr>
    </w:p>
    <w:p w14:paraId="6E120E31" w14:textId="77777777" w:rsidR="007345A3" w:rsidRDefault="007345A3" w:rsidP="00E279B8">
      <w:pPr>
        <w:rPr>
          <w:noProof/>
        </w:rPr>
      </w:pPr>
    </w:p>
    <w:p w14:paraId="45B7629D" w14:textId="77777777" w:rsidR="007345A3" w:rsidRDefault="007345A3" w:rsidP="00E279B8">
      <w:pPr>
        <w:rPr>
          <w:noProof/>
        </w:rPr>
      </w:pPr>
    </w:p>
    <w:p w14:paraId="274F01C5" w14:textId="77777777" w:rsidR="007345A3" w:rsidRDefault="007345A3" w:rsidP="00E279B8">
      <w:pPr>
        <w:rPr>
          <w:noProof/>
        </w:rPr>
      </w:pPr>
    </w:p>
    <w:p w14:paraId="1D03A927" w14:textId="77777777" w:rsidR="007345A3" w:rsidRDefault="007345A3" w:rsidP="00E279B8">
      <w:pPr>
        <w:rPr>
          <w:noProof/>
        </w:rPr>
      </w:pPr>
    </w:p>
    <w:p w14:paraId="307CF4B1" w14:textId="77777777" w:rsidR="007345A3" w:rsidRDefault="007345A3" w:rsidP="00E279B8">
      <w:pPr>
        <w:rPr>
          <w:noProof/>
        </w:rPr>
      </w:pPr>
    </w:p>
    <w:p w14:paraId="44C3F4A1" w14:textId="7A87D0C2" w:rsidR="00F80297" w:rsidRDefault="00F80297" w:rsidP="00E279B8">
      <w:pPr>
        <w:rPr>
          <w:noProof/>
        </w:rPr>
      </w:pPr>
    </w:p>
    <w:p w14:paraId="4760A41A" w14:textId="77777777" w:rsidR="00E4439B" w:rsidRDefault="00E4439B" w:rsidP="00E279B8">
      <w:pPr>
        <w:rPr>
          <w:noProof/>
        </w:rPr>
      </w:pPr>
    </w:p>
    <w:p w14:paraId="5FF54822" w14:textId="624E4B95" w:rsidR="00415B73" w:rsidRDefault="009E68EA">
      <w:pPr>
        <w:pStyle w:val="TOC1"/>
        <w:tabs>
          <w:tab w:val="right" w:leader="underscore" w:pos="9350"/>
        </w:tabs>
        <w:rPr>
          <w:b w:val="0"/>
          <w:bCs w:val="0"/>
          <w:i w:val="0"/>
          <w:iCs w:val="0"/>
          <w:noProof/>
          <w:kern w:val="0"/>
          <w:sz w:val="22"/>
          <w:szCs w:val="22"/>
          <w:lang w:eastAsia="en-AU"/>
          <w14:ligatures w14:val="none"/>
        </w:rPr>
      </w:pPr>
      <w:r>
        <w:rPr>
          <w:b w:val="0"/>
          <w:bCs w:val="0"/>
          <w:i w:val="0"/>
          <w:iCs w:val="0"/>
          <w:noProof/>
        </w:rPr>
        <w:lastRenderedPageBreak/>
        <w:fldChar w:fldCharType="begin"/>
      </w:r>
      <w:r>
        <w:rPr>
          <w:b w:val="0"/>
          <w:bCs w:val="0"/>
          <w:i w:val="0"/>
          <w:iCs w:val="0"/>
          <w:noProof/>
        </w:rPr>
        <w:instrText xml:space="preserve"> TOC \o "1-2" \h \z \u </w:instrText>
      </w:r>
      <w:r>
        <w:rPr>
          <w:b w:val="0"/>
          <w:bCs w:val="0"/>
          <w:i w:val="0"/>
          <w:iCs w:val="0"/>
          <w:noProof/>
        </w:rPr>
        <w:fldChar w:fldCharType="separate"/>
      </w:r>
      <w:hyperlink w:anchor="_Toc527283669" w:history="1">
        <w:r w:rsidR="00415B73" w:rsidRPr="00EE5E0E">
          <w:rPr>
            <w:rStyle w:val="Hyperlink"/>
            <w:noProof/>
          </w:rPr>
          <w:t>VERSION HISTORY</w:t>
        </w:r>
        <w:r w:rsidR="00415B73">
          <w:rPr>
            <w:noProof/>
            <w:webHidden/>
          </w:rPr>
          <w:tab/>
        </w:r>
        <w:r w:rsidR="00415B73">
          <w:rPr>
            <w:noProof/>
            <w:webHidden/>
          </w:rPr>
          <w:fldChar w:fldCharType="begin"/>
        </w:r>
        <w:r w:rsidR="00415B73">
          <w:rPr>
            <w:noProof/>
            <w:webHidden/>
          </w:rPr>
          <w:instrText xml:space="preserve"> PAGEREF _Toc527283669 \h </w:instrText>
        </w:r>
        <w:r w:rsidR="00415B73">
          <w:rPr>
            <w:noProof/>
            <w:webHidden/>
          </w:rPr>
        </w:r>
        <w:r w:rsidR="00415B73">
          <w:rPr>
            <w:noProof/>
            <w:webHidden/>
          </w:rPr>
          <w:fldChar w:fldCharType="separate"/>
        </w:r>
        <w:r w:rsidR="00415B73">
          <w:rPr>
            <w:noProof/>
            <w:webHidden/>
          </w:rPr>
          <w:t>1</w:t>
        </w:r>
        <w:r w:rsidR="00415B73">
          <w:rPr>
            <w:noProof/>
            <w:webHidden/>
          </w:rPr>
          <w:fldChar w:fldCharType="end"/>
        </w:r>
      </w:hyperlink>
    </w:p>
    <w:p w14:paraId="5FDD1E63" w14:textId="2758FEB1" w:rsidR="00415B73" w:rsidRDefault="00415B73">
      <w:pPr>
        <w:pStyle w:val="TOC1"/>
        <w:tabs>
          <w:tab w:val="right" w:leader="underscore" w:pos="9350"/>
        </w:tabs>
        <w:rPr>
          <w:b w:val="0"/>
          <w:bCs w:val="0"/>
          <w:i w:val="0"/>
          <w:iCs w:val="0"/>
          <w:noProof/>
          <w:kern w:val="0"/>
          <w:sz w:val="22"/>
          <w:szCs w:val="22"/>
          <w:lang w:eastAsia="en-AU"/>
          <w14:ligatures w14:val="none"/>
        </w:rPr>
      </w:pPr>
      <w:hyperlink w:anchor="_Toc527283670" w:history="1">
        <w:r w:rsidRPr="00EE5E0E">
          <w:rPr>
            <w:rStyle w:val="Hyperlink"/>
            <w:noProof/>
          </w:rPr>
          <w:t>EXECUTIVE SUMMARY</w:t>
        </w:r>
        <w:r>
          <w:rPr>
            <w:noProof/>
            <w:webHidden/>
          </w:rPr>
          <w:tab/>
        </w:r>
        <w:r>
          <w:rPr>
            <w:noProof/>
            <w:webHidden/>
          </w:rPr>
          <w:fldChar w:fldCharType="begin"/>
        </w:r>
        <w:r>
          <w:rPr>
            <w:noProof/>
            <w:webHidden/>
          </w:rPr>
          <w:instrText xml:space="preserve"> PAGEREF _Toc527283670 \h </w:instrText>
        </w:r>
        <w:r>
          <w:rPr>
            <w:noProof/>
            <w:webHidden/>
          </w:rPr>
        </w:r>
        <w:r>
          <w:rPr>
            <w:noProof/>
            <w:webHidden/>
          </w:rPr>
          <w:fldChar w:fldCharType="separate"/>
        </w:r>
        <w:r>
          <w:rPr>
            <w:noProof/>
            <w:webHidden/>
          </w:rPr>
          <w:t>3</w:t>
        </w:r>
        <w:r>
          <w:rPr>
            <w:noProof/>
            <w:webHidden/>
          </w:rPr>
          <w:fldChar w:fldCharType="end"/>
        </w:r>
      </w:hyperlink>
    </w:p>
    <w:p w14:paraId="40E3943B" w14:textId="4059699B" w:rsidR="00415B73" w:rsidRDefault="00415B73">
      <w:pPr>
        <w:pStyle w:val="TOC1"/>
        <w:tabs>
          <w:tab w:val="right" w:leader="underscore" w:pos="9350"/>
        </w:tabs>
        <w:rPr>
          <w:b w:val="0"/>
          <w:bCs w:val="0"/>
          <w:i w:val="0"/>
          <w:iCs w:val="0"/>
          <w:noProof/>
          <w:kern w:val="0"/>
          <w:sz w:val="22"/>
          <w:szCs w:val="22"/>
          <w:lang w:eastAsia="en-AU"/>
          <w14:ligatures w14:val="none"/>
        </w:rPr>
      </w:pPr>
      <w:hyperlink w:anchor="_Toc527283671" w:history="1">
        <w:r w:rsidRPr="00EE5E0E">
          <w:rPr>
            <w:rStyle w:val="Hyperlink"/>
            <w:noProof/>
          </w:rPr>
          <w:t>METHODOLOGY</w:t>
        </w:r>
        <w:r>
          <w:rPr>
            <w:noProof/>
            <w:webHidden/>
          </w:rPr>
          <w:tab/>
        </w:r>
        <w:r>
          <w:rPr>
            <w:noProof/>
            <w:webHidden/>
          </w:rPr>
          <w:fldChar w:fldCharType="begin"/>
        </w:r>
        <w:r>
          <w:rPr>
            <w:noProof/>
            <w:webHidden/>
          </w:rPr>
          <w:instrText xml:space="preserve"> PAGEREF _Toc527283671 \h </w:instrText>
        </w:r>
        <w:r>
          <w:rPr>
            <w:noProof/>
            <w:webHidden/>
          </w:rPr>
        </w:r>
        <w:r>
          <w:rPr>
            <w:noProof/>
            <w:webHidden/>
          </w:rPr>
          <w:fldChar w:fldCharType="separate"/>
        </w:r>
        <w:r>
          <w:rPr>
            <w:noProof/>
            <w:webHidden/>
          </w:rPr>
          <w:t>3</w:t>
        </w:r>
        <w:r>
          <w:rPr>
            <w:noProof/>
            <w:webHidden/>
          </w:rPr>
          <w:fldChar w:fldCharType="end"/>
        </w:r>
      </w:hyperlink>
    </w:p>
    <w:p w14:paraId="75BA7438" w14:textId="01B55D64" w:rsidR="00415B73" w:rsidRDefault="00415B73">
      <w:pPr>
        <w:pStyle w:val="TOC2"/>
        <w:tabs>
          <w:tab w:val="right" w:leader="underscore" w:pos="9350"/>
        </w:tabs>
        <w:rPr>
          <w:b w:val="0"/>
          <w:bCs w:val="0"/>
          <w:noProof/>
          <w:kern w:val="0"/>
          <w:lang w:eastAsia="en-AU"/>
          <w14:ligatures w14:val="none"/>
        </w:rPr>
      </w:pPr>
      <w:hyperlink w:anchor="_Toc527283672" w:history="1">
        <w:r w:rsidRPr="00EE5E0E">
          <w:rPr>
            <w:rStyle w:val="Hyperlink"/>
            <w:noProof/>
            <w:lang w:val="en-US"/>
          </w:rPr>
          <w:t>METHODOLOGY STATEMENT</w:t>
        </w:r>
        <w:r>
          <w:rPr>
            <w:noProof/>
            <w:webHidden/>
          </w:rPr>
          <w:tab/>
        </w:r>
        <w:r>
          <w:rPr>
            <w:noProof/>
            <w:webHidden/>
          </w:rPr>
          <w:fldChar w:fldCharType="begin"/>
        </w:r>
        <w:r>
          <w:rPr>
            <w:noProof/>
            <w:webHidden/>
          </w:rPr>
          <w:instrText xml:space="preserve"> PAGEREF _Toc527283672 \h </w:instrText>
        </w:r>
        <w:r>
          <w:rPr>
            <w:noProof/>
            <w:webHidden/>
          </w:rPr>
        </w:r>
        <w:r>
          <w:rPr>
            <w:noProof/>
            <w:webHidden/>
          </w:rPr>
          <w:fldChar w:fldCharType="separate"/>
        </w:r>
        <w:r>
          <w:rPr>
            <w:noProof/>
            <w:webHidden/>
          </w:rPr>
          <w:t>4</w:t>
        </w:r>
        <w:r>
          <w:rPr>
            <w:noProof/>
            <w:webHidden/>
          </w:rPr>
          <w:fldChar w:fldCharType="end"/>
        </w:r>
      </w:hyperlink>
    </w:p>
    <w:p w14:paraId="0D0991EA" w14:textId="7CB18349" w:rsidR="00415B73" w:rsidRDefault="00415B73">
      <w:pPr>
        <w:pStyle w:val="TOC2"/>
        <w:tabs>
          <w:tab w:val="right" w:leader="underscore" w:pos="9350"/>
        </w:tabs>
        <w:rPr>
          <w:b w:val="0"/>
          <w:bCs w:val="0"/>
          <w:noProof/>
          <w:kern w:val="0"/>
          <w:lang w:eastAsia="en-AU"/>
          <w14:ligatures w14:val="none"/>
        </w:rPr>
      </w:pPr>
      <w:hyperlink w:anchor="_Toc527283673" w:history="1">
        <w:r w:rsidRPr="00EE5E0E">
          <w:rPr>
            <w:rStyle w:val="Hyperlink"/>
            <w:noProof/>
            <w:lang w:val="en-US"/>
          </w:rPr>
          <w:t>JUSTIFICTIONS</w:t>
        </w:r>
        <w:r>
          <w:rPr>
            <w:noProof/>
            <w:webHidden/>
          </w:rPr>
          <w:tab/>
        </w:r>
        <w:r>
          <w:rPr>
            <w:noProof/>
            <w:webHidden/>
          </w:rPr>
          <w:fldChar w:fldCharType="begin"/>
        </w:r>
        <w:r>
          <w:rPr>
            <w:noProof/>
            <w:webHidden/>
          </w:rPr>
          <w:instrText xml:space="preserve"> PAGEREF _Toc527283673 \h </w:instrText>
        </w:r>
        <w:r>
          <w:rPr>
            <w:noProof/>
            <w:webHidden/>
          </w:rPr>
        </w:r>
        <w:r>
          <w:rPr>
            <w:noProof/>
            <w:webHidden/>
          </w:rPr>
          <w:fldChar w:fldCharType="separate"/>
        </w:r>
        <w:r>
          <w:rPr>
            <w:noProof/>
            <w:webHidden/>
          </w:rPr>
          <w:t>4</w:t>
        </w:r>
        <w:r>
          <w:rPr>
            <w:noProof/>
            <w:webHidden/>
          </w:rPr>
          <w:fldChar w:fldCharType="end"/>
        </w:r>
      </w:hyperlink>
    </w:p>
    <w:p w14:paraId="432F845E" w14:textId="33A749B0" w:rsidR="00415B73" w:rsidRDefault="00415B73">
      <w:pPr>
        <w:pStyle w:val="TOC2"/>
        <w:tabs>
          <w:tab w:val="right" w:leader="underscore" w:pos="9350"/>
        </w:tabs>
        <w:rPr>
          <w:b w:val="0"/>
          <w:bCs w:val="0"/>
          <w:noProof/>
          <w:kern w:val="0"/>
          <w:lang w:eastAsia="en-AU"/>
          <w14:ligatures w14:val="none"/>
        </w:rPr>
      </w:pPr>
      <w:hyperlink w:anchor="_Toc527283674" w:history="1">
        <w:r w:rsidRPr="00EE5E0E">
          <w:rPr>
            <w:rStyle w:val="Hyperlink"/>
            <w:noProof/>
            <w:lang w:val="en-US"/>
          </w:rPr>
          <w:t>DISCUSSIONS</w:t>
        </w:r>
        <w:r>
          <w:rPr>
            <w:noProof/>
            <w:webHidden/>
          </w:rPr>
          <w:tab/>
        </w:r>
        <w:r>
          <w:rPr>
            <w:noProof/>
            <w:webHidden/>
          </w:rPr>
          <w:fldChar w:fldCharType="begin"/>
        </w:r>
        <w:r>
          <w:rPr>
            <w:noProof/>
            <w:webHidden/>
          </w:rPr>
          <w:instrText xml:space="preserve"> PAGEREF _Toc527283674 \h </w:instrText>
        </w:r>
        <w:r>
          <w:rPr>
            <w:noProof/>
            <w:webHidden/>
          </w:rPr>
        </w:r>
        <w:r>
          <w:rPr>
            <w:noProof/>
            <w:webHidden/>
          </w:rPr>
          <w:fldChar w:fldCharType="separate"/>
        </w:r>
        <w:r>
          <w:rPr>
            <w:noProof/>
            <w:webHidden/>
          </w:rPr>
          <w:t>4</w:t>
        </w:r>
        <w:r>
          <w:rPr>
            <w:noProof/>
            <w:webHidden/>
          </w:rPr>
          <w:fldChar w:fldCharType="end"/>
        </w:r>
      </w:hyperlink>
    </w:p>
    <w:p w14:paraId="10F5D322" w14:textId="48C860FA" w:rsidR="00415B73" w:rsidRDefault="00415B73">
      <w:pPr>
        <w:pStyle w:val="TOC1"/>
        <w:tabs>
          <w:tab w:val="right" w:leader="underscore" w:pos="9350"/>
        </w:tabs>
        <w:rPr>
          <w:b w:val="0"/>
          <w:bCs w:val="0"/>
          <w:i w:val="0"/>
          <w:iCs w:val="0"/>
          <w:noProof/>
          <w:kern w:val="0"/>
          <w:sz w:val="22"/>
          <w:szCs w:val="22"/>
          <w:lang w:eastAsia="en-AU"/>
          <w14:ligatures w14:val="none"/>
        </w:rPr>
      </w:pPr>
      <w:hyperlink w:anchor="_Toc527283675" w:history="1">
        <w:r w:rsidRPr="00EE5E0E">
          <w:rPr>
            <w:rStyle w:val="Hyperlink"/>
            <w:noProof/>
          </w:rPr>
          <w:t>PROJECT PROCESS</w:t>
        </w:r>
        <w:r>
          <w:rPr>
            <w:noProof/>
            <w:webHidden/>
          </w:rPr>
          <w:tab/>
        </w:r>
        <w:r>
          <w:rPr>
            <w:noProof/>
            <w:webHidden/>
          </w:rPr>
          <w:fldChar w:fldCharType="begin"/>
        </w:r>
        <w:r>
          <w:rPr>
            <w:noProof/>
            <w:webHidden/>
          </w:rPr>
          <w:instrText xml:space="preserve"> PAGEREF _Toc527283675 \h </w:instrText>
        </w:r>
        <w:r>
          <w:rPr>
            <w:noProof/>
            <w:webHidden/>
          </w:rPr>
        </w:r>
        <w:r>
          <w:rPr>
            <w:noProof/>
            <w:webHidden/>
          </w:rPr>
          <w:fldChar w:fldCharType="separate"/>
        </w:r>
        <w:r>
          <w:rPr>
            <w:noProof/>
            <w:webHidden/>
          </w:rPr>
          <w:t>5</w:t>
        </w:r>
        <w:r>
          <w:rPr>
            <w:noProof/>
            <w:webHidden/>
          </w:rPr>
          <w:fldChar w:fldCharType="end"/>
        </w:r>
      </w:hyperlink>
    </w:p>
    <w:p w14:paraId="41B16FAE" w14:textId="63A31B1F" w:rsidR="00415B73" w:rsidRDefault="00415B73">
      <w:pPr>
        <w:pStyle w:val="TOC2"/>
        <w:tabs>
          <w:tab w:val="right" w:leader="underscore" w:pos="9350"/>
        </w:tabs>
        <w:rPr>
          <w:b w:val="0"/>
          <w:bCs w:val="0"/>
          <w:noProof/>
          <w:kern w:val="0"/>
          <w:lang w:eastAsia="en-AU"/>
          <w14:ligatures w14:val="none"/>
        </w:rPr>
      </w:pPr>
      <w:hyperlink w:anchor="_Toc527283676" w:history="1">
        <w:r w:rsidRPr="00EE5E0E">
          <w:rPr>
            <w:rStyle w:val="Hyperlink"/>
            <w:noProof/>
          </w:rPr>
          <w:t>TEAM ORGANISATION</w:t>
        </w:r>
        <w:r>
          <w:rPr>
            <w:noProof/>
            <w:webHidden/>
          </w:rPr>
          <w:tab/>
        </w:r>
        <w:r>
          <w:rPr>
            <w:noProof/>
            <w:webHidden/>
          </w:rPr>
          <w:fldChar w:fldCharType="begin"/>
        </w:r>
        <w:r>
          <w:rPr>
            <w:noProof/>
            <w:webHidden/>
          </w:rPr>
          <w:instrText xml:space="preserve"> PAGEREF _Toc527283676 \h </w:instrText>
        </w:r>
        <w:r>
          <w:rPr>
            <w:noProof/>
            <w:webHidden/>
          </w:rPr>
        </w:r>
        <w:r>
          <w:rPr>
            <w:noProof/>
            <w:webHidden/>
          </w:rPr>
          <w:fldChar w:fldCharType="separate"/>
        </w:r>
        <w:r>
          <w:rPr>
            <w:noProof/>
            <w:webHidden/>
          </w:rPr>
          <w:t>5</w:t>
        </w:r>
        <w:r>
          <w:rPr>
            <w:noProof/>
            <w:webHidden/>
          </w:rPr>
          <w:fldChar w:fldCharType="end"/>
        </w:r>
      </w:hyperlink>
    </w:p>
    <w:p w14:paraId="4F16461E" w14:textId="08996281" w:rsidR="00415B73" w:rsidRDefault="00415B73">
      <w:pPr>
        <w:pStyle w:val="TOC2"/>
        <w:tabs>
          <w:tab w:val="right" w:leader="underscore" w:pos="9350"/>
        </w:tabs>
        <w:rPr>
          <w:b w:val="0"/>
          <w:bCs w:val="0"/>
          <w:noProof/>
          <w:kern w:val="0"/>
          <w:lang w:eastAsia="en-AU"/>
          <w14:ligatures w14:val="none"/>
        </w:rPr>
      </w:pPr>
      <w:hyperlink w:anchor="_Toc527283677" w:history="1">
        <w:r w:rsidRPr="00EE5E0E">
          <w:rPr>
            <w:rStyle w:val="Hyperlink"/>
            <w:noProof/>
          </w:rPr>
          <w:t>TEAM STRUCTURE AND ROLES</w:t>
        </w:r>
        <w:r>
          <w:rPr>
            <w:noProof/>
            <w:webHidden/>
          </w:rPr>
          <w:tab/>
        </w:r>
        <w:r>
          <w:rPr>
            <w:noProof/>
            <w:webHidden/>
          </w:rPr>
          <w:fldChar w:fldCharType="begin"/>
        </w:r>
        <w:r>
          <w:rPr>
            <w:noProof/>
            <w:webHidden/>
          </w:rPr>
          <w:instrText xml:space="preserve"> PAGEREF _Toc527283677 \h </w:instrText>
        </w:r>
        <w:r>
          <w:rPr>
            <w:noProof/>
            <w:webHidden/>
          </w:rPr>
        </w:r>
        <w:r>
          <w:rPr>
            <w:noProof/>
            <w:webHidden/>
          </w:rPr>
          <w:fldChar w:fldCharType="separate"/>
        </w:r>
        <w:r>
          <w:rPr>
            <w:noProof/>
            <w:webHidden/>
          </w:rPr>
          <w:t>6</w:t>
        </w:r>
        <w:r>
          <w:rPr>
            <w:noProof/>
            <w:webHidden/>
          </w:rPr>
          <w:fldChar w:fldCharType="end"/>
        </w:r>
      </w:hyperlink>
    </w:p>
    <w:p w14:paraId="248CD9EC" w14:textId="4539FE4F" w:rsidR="00415B73" w:rsidRDefault="00415B73">
      <w:pPr>
        <w:pStyle w:val="TOC2"/>
        <w:tabs>
          <w:tab w:val="right" w:leader="underscore" w:pos="9350"/>
        </w:tabs>
        <w:rPr>
          <w:b w:val="0"/>
          <w:bCs w:val="0"/>
          <w:noProof/>
          <w:kern w:val="0"/>
          <w:lang w:eastAsia="en-AU"/>
          <w14:ligatures w14:val="none"/>
        </w:rPr>
      </w:pPr>
      <w:hyperlink w:anchor="_Toc527283678" w:history="1">
        <w:r w:rsidRPr="00EE5E0E">
          <w:rPr>
            <w:rStyle w:val="Hyperlink"/>
            <w:noProof/>
          </w:rPr>
          <w:t>COMMUNICATION AND MEETINGS</w:t>
        </w:r>
        <w:r>
          <w:rPr>
            <w:noProof/>
            <w:webHidden/>
          </w:rPr>
          <w:tab/>
        </w:r>
        <w:r>
          <w:rPr>
            <w:noProof/>
            <w:webHidden/>
          </w:rPr>
          <w:fldChar w:fldCharType="begin"/>
        </w:r>
        <w:r>
          <w:rPr>
            <w:noProof/>
            <w:webHidden/>
          </w:rPr>
          <w:instrText xml:space="preserve"> PAGEREF _Toc527283678 \h </w:instrText>
        </w:r>
        <w:r>
          <w:rPr>
            <w:noProof/>
            <w:webHidden/>
          </w:rPr>
        </w:r>
        <w:r>
          <w:rPr>
            <w:noProof/>
            <w:webHidden/>
          </w:rPr>
          <w:fldChar w:fldCharType="separate"/>
        </w:r>
        <w:r>
          <w:rPr>
            <w:noProof/>
            <w:webHidden/>
          </w:rPr>
          <w:t>6</w:t>
        </w:r>
        <w:r>
          <w:rPr>
            <w:noProof/>
            <w:webHidden/>
          </w:rPr>
          <w:fldChar w:fldCharType="end"/>
        </w:r>
      </w:hyperlink>
    </w:p>
    <w:p w14:paraId="4A90F139" w14:textId="1FD647BD" w:rsidR="00415B73" w:rsidRDefault="00415B73">
      <w:pPr>
        <w:pStyle w:val="TOC2"/>
        <w:tabs>
          <w:tab w:val="right" w:leader="underscore" w:pos="9350"/>
        </w:tabs>
        <w:rPr>
          <w:b w:val="0"/>
          <w:bCs w:val="0"/>
          <w:noProof/>
          <w:kern w:val="0"/>
          <w:lang w:eastAsia="en-AU"/>
          <w14:ligatures w14:val="none"/>
        </w:rPr>
      </w:pPr>
      <w:hyperlink w:anchor="_Toc527283679" w:history="1">
        <w:r w:rsidRPr="00EE5E0E">
          <w:rPr>
            <w:rStyle w:val="Hyperlink"/>
            <w:noProof/>
          </w:rPr>
          <w:t>DOCUMENTATION</w:t>
        </w:r>
        <w:r>
          <w:rPr>
            <w:noProof/>
            <w:webHidden/>
          </w:rPr>
          <w:tab/>
        </w:r>
        <w:r>
          <w:rPr>
            <w:noProof/>
            <w:webHidden/>
          </w:rPr>
          <w:fldChar w:fldCharType="begin"/>
        </w:r>
        <w:r>
          <w:rPr>
            <w:noProof/>
            <w:webHidden/>
          </w:rPr>
          <w:instrText xml:space="preserve"> PAGEREF _Toc527283679 \h </w:instrText>
        </w:r>
        <w:r>
          <w:rPr>
            <w:noProof/>
            <w:webHidden/>
          </w:rPr>
        </w:r>
        <w:r>
          <w:rPr>
            <w:noProof/>
            <w:webHidden/>
          </w:rPr>
          <w:fldChar w:fldCharType="separate"/>
        </w:r>
        <w:r>
          <w:rPr>
            <w:noProof/>
            <w:webHidden/>
          </w:rPr>
          <w:t>7</w:t>
        </w:r>
        <w:r>
          <w:rPr>
            <w:noProof/>
            <w:webHidden/>
          </w:rPr>
          <w:fldChar w:fldCharType="end"/>
        </w:r>
      </w:hyperlink>
    </w:p>
    <w:p w14:paraId="35830447" w14:textId="1AA0B2B0" w:rsidR="00415B73" w:rsidRDefault="00415B73">
      <w:pPr>
        <w:pStyle w:val="TOC2"/>
        <w:tabs>
          <w:tab w:val="right" w:leader="underscore" w:pos="9350"/>
        </w:tabs>
        <w:rPr>
          <w:b w:val="0"/>
          <w:bCs w:val="0"/>
          <w:noProof/>
          <w:kern w:val="0"/>
          <w:lang w:eastAsia="en-AU"/>
          <w14:ligatures w14:val="none"/>
        </w:rPr>
      </w:pPr>
      <w:hyperlink w:anchor="_Toc527283680" w:history="1">
        <w:r w:rsidRPr="00EE5E0E">
          <w:rPr>
            <w:rStyle w:val="Hyperlink"/>
            <w:noProof/>
          </w:rPr>
          <w:t>PROCESS</w:t>
        </w:r>
        <w:r>
          <w:rPr>
            <w:noProof/>
            <w:webHidden/>
          </w:rPr>
          <w:tab/>
        </w:r>
        <w:r>
          <w:rPr>
            <w:noProof/>
            <w:webHidden/>
          </w:rPr>
          <w:fldChar w:fldCharType="begin"/>
        </w:r>
        <w:r>
          <w:rPr>
            <w:noProof/>
            <w:webHidden/>
          </w:rPr>
          <w:instrText xml:space="preserve"> PAGEREF _Toc527283680 \h </w:instrText>
        </w:r>
        <w:r>
          <w:rPr>
            <w:noProof/>
            <w:webHidden/>
          </w:rPr>
        </w:r>
        <w:r>
          <w:rPr>
            <w:noProof/>
            <w:webHidden/>
          </w:rPr>
          <w:fldChar w:fldCharType="separate"/>
        </w:r>
        <w:r>
          <w:rPr>
            <w:noProof/>
            <w:webHidden/>
          </w:rPr>
          <w:t>7</w:t>
        </w:r>
        <w:r>
          <w:rPr>
            <w:noProof/>
            <w:webHidden/>
          </w:rPr>
          <w:fldChar w:fldCharType="end"/>
        </w:r>
      </w:hyperlink>
    </w:p>
    <w:p w14:paraId="7E47F932" w14:textId="67D0A172" w:rsidR="00415B73" w:rsidRDefault="00415B73">
      <w:pPr>
        <w:pStyle w:val="TOC1"/>
        <w:tabs>
          <w:tab w:val="right" w:leader="underscore" w:pos="9350"/>
        </w:tabs>
        <w:rPr>
          <w:b w:val="0"/>
          <w:bCs w:val="0"/>
          <w:i w:val="0"/>
          <w:iCs w:val="0"/>
          <w:noProof/>
          <w:kern w:val="0"/>
          <w:sz w:val="22"/>
          <w:szCs w:val="22"/>
          <w:lang w:eastAsia="en-AU"/>
          <w14:ligatures w14:val="none"/>
        </w:rPr>
      </w:pPr>
      <w:hyperlink w:anchor="_Toc527283681" w:history="1">
        <w:r w:rsidRPr="00EE5E0E">
          <w:rPr>
            <w:rStyle w:val="Hyperlink"/>
            <w:noProof/>
          </w:rPr>
          <w:t>PROJECT REPORT</w:t>
        </w:r>
        <w:r>
          <w:rPr>
            <w:noProof/>
            <w:webHidden/>
          </w:rPr>
          <w:tab/>
        </w:r>
        <w:r>
          <w:rPr>
            <w:noProof/>
            <w:webHidden/>
          </w:rPr>
          <w:fldChar w:fldCharType="begin"/>
        </w:r>
        <w:r>
          <w:rPr>
            <w:noProof/>
            <w:webHidden/>
          </w:rPr>
          <w:instrText xml:space="preserve"> PAGEREF _Toc527283681 \h </w:instrText>
        </w:r>
        <w:r>
          <w:rPr>
            <w:noProof/>
            <w:webHidden/>
          </w:rPr>
        </w:r>
        <w:r>
          <w:rPr>
            <w:noProof/>
            <w:webHidden/>
          </w:rPr>
          <w:fldChar w:fldCharType="separate"/>
        </w:r>
        <w:r>
          <w:rPr>
            <w:noProof/>
            <w:webHidden/>
          </w:rPr>
          <w:t>8</w:t>
        </w:r>
        <w:r>
          <w:rPr>
            <w:noProof/>
            <w:webHidden/>
          </w:rPr>
          <w:fldChar w:fldCharType="end"/>
        </w:r>
      </w:hyperlink>
    </w:p>
    <w:p w14:paraId="2A2FF877" w14:textId="147B0120" w:rsidR="00415B73" w:rsidRDefault="00415B73">
      <w:pPr>
        <w:pStyle w:val="TOC2"/>
        <w:tabs>
          <w:tab w:val="right" w:leader="underscore" w:pos="9350"/>
        </w:tabs>
        <w:rPr>
          <w:b w:val="0"/>
          <w:bCs w:val="0"/>
          <w:noProof/>
          <w:kern w:val="0"/>
          <w:lang w:eastAsia="en-AU"/>
          <w14:ligatures w14:val="none"/>
        </w:rPr>
      </w:pPr>
      <w:hyperlink w:anchor="_Toc527283682" w:history="1">
        <w:r w:rsidRPr="00EE5E0E">
          <w:rPr>
            <w:rStyle w:val="Hyperlink"/>
            <w:noProof/>
          </w:rPr>
          <w:t>PROJECT OUTCOME</w:t>
        </w:r>
        <w:r>
          <w:rPr>
            <w:noProof/>
            <w:webHidden/>
          </w:rPr>
          <w:tab/>
        </w:r>
        <w:r>
          <w:rPr>
            <w:noProof/>
            <w:webHidden/>
          </w:rPr>
          <w:fldChar w:fldCharType="begin"/>
        </w:r>
        <w:r>
          <w:rPr>
            <w:noProof/>
            <w:webHidden/>
          </w:rPr>
          <w:instrText xml:space="preserve"> PAGEREF _Toc527283682 \h </w:instrText>
        </w:r>
        <w:r>
          <w:rPr>
            <w:noProof/>
            <w:webHidden/>
          </w:rPr>
        </w:r>
        <w:r>
          <w:rPr>
            <w:noProof/>
            <w:webHidden/>
          </w:rPr>
          <w:fldChar w:fldCharType="separate"/>
        </w:r>
        <w:r>
          <w:rPr>
            <w:noProof/>
            <w:webHidden/>
          </w:rPr>
          <w:t>8</w:t>
        </w:r>
        <w:r>
          <w:rPr>
            <w:noProof/>
            <w:webHidden/>
          </w:rPr>
          <w:fldChar w:fldCharType="end"/>
        </w:r>
      </w:hyperlink>
    </w:p>
    <w:p w14:paraId="0D5BA61B" w14:textId="412310F7" w:rsidR="00415B73" w:rsidRDefault="00415B73">
      <w:pPr>
        <w:pStyle w:val="TOC2"/>
        <w:tabs>
          <w:tab w:val="right" w:leader="underscore" w:pos="9350"/>
        </w:tabs>
        <w:rPr>
          <w:b w:val="0"/>
          <w:bCs w:val="0"/>
          <w:noProof/>
          <w:kern w:val="0"/>
          <w:lang w:eastAsia="en-AU"/>
          <w14:ligatures w14:val="none"/>
        </w:rPr>
      </w:pPr>
      <w:hyperlink w:anchor="_Toc527283683" w:history="1">
        <w:r w:rsidRPr="00EE5E0E">
          <w:rPr>
            <w:rStyle w:val="Hyperlink"/>
            <w:noProof/>
          </w:rPr>
          <w:t>COST OF THE PROJECT</w:t>
        </w:r>
        <w:r>
          <w:rPr>
            <w:noProof/>
            <w:webHidden/>
          </w:rPr>
          <w:tab/>
        </w:r>
        <w:r>
          <w:rPr>
            <w:noProof/>
            <w:webHidden/>
          </w:rPr>
          <w:fldChar w:fldCharType="begin"/>
        </w:r>
        <w:r>
          <w:rPr>
            <w:noProof/>
            <w:webHidden/>
          </w:rPr>
          <w:instrText xml:space="preserve"> PAGEREF _Toc527283683 \h </w:instrText>
        </w:r>
        <w:r>
          <w:rPr>
            <w:noProof/>
            <w:webHidden/>
          </w:rPr>
        </w:r>
        <w:r>
          <w:rPr>
            <w:noProof/>
            <w:webHidden/>
          </w:rPr>
          <w:fldChar w:fldCharType="separate"/>
        </w:r>
        <w:r>
          <w:rPr>
            <w:noProof/>
            <w:webHidden/>
          </w:rPr>
          <w:t>10</w:t>
        </w:r>
        <w:r>
          <w:rPr>
            <w:noProof/>
            <w:webHidden/>
          </w:rPr>
          <w:fldChar w:fldCharType="end"/>
        </w:r>
      </w:hyperlink>
    </w:p>
    <w:p w14:paraId="1000081E" w14:textId="74CB7353" w:rsidR="00415B73" w:rsidRDefault="00415B73">
      <w:pPr>
        <w:pStyle w:val="TOC1"/>
        <w:tabs>
          <w:tab w:val="right" w:leader="underscore" w:pos="9350"/>
        </w:tabs>
        <w:rPr>
          <w:b w:val="0"/>
          <w:bCs w:val="0"/>
          <w:i w:val="0"/>
          <w:iCs w:val="0"/>
          <w:noProof/>
          <w:kern w:val="0"/>
          <w:sz w:val="22"/>
          <w:szCs w:val="22"/>
          <w:lang w:eastAsia="en-AU"/>
          <w14:ligatures w14:val="none"/>
        </w:rPr>
      </w:pPr>
      <w:hyperlink w:anchor="_Toc527283684" w:history="1">
        <w:r w:rsidRPr="00EE5E0E">
          <w:rPr>
            <w:rStyle w:val="Hyperlink"/>
            <w:noProof/>
          </w:rPr>
          <w:t>CONTRIBUTION DISTRIBUTION</w:t>
        </w:r>
        <w:r>
          <w:rPr>
            <w:noProof/>
            <w:webHidden/>
          </w:rPr>
          <w:tab/>
        </w:r>
        <w:r>
          <w:rPr>
            <w:noProof/>
            <w:webHidden/>
          </w:rPr>
          <w:fldChar w:fldCharType="begin"/>
        </w:r>
        <w:r>
          <w:rPr>
            <w:noProof/>
            <w:webHidden/>
          </w:rPr>
          <w:instrText xml:space="preserve"> PAGEREF _Toc527283684 \h </w:instrText>
        </w:r>
        <w:r>
          <w:rPr>
            <w:noProof/>
            <w:webHidden/>
          </w:rPr>
        </w:r>
        <w:r>
          <w:rPr>
            <w:noProof/>
            <w:webHidden/>
          </w:rPr>
          <w:fldChar w:fldCharType="separate"/>
        </w:r>
        <w:r>
          <w:rPr>
            <w:noProof/>
            <w:webHidden/>
          </w:rPr>
          <w:t>12</w:t>
        </w:r>
        <w:r>
          <w:rPr>
            <w:noProof/>
            <w:webHidden/>
          </w:rPr>
          <w:fldChar w:fldCharType="end"/>
        </w:r>
      </w:hyperlink>
    </w:p>
    <w:p w14:paraId="6C44241D" w14:textId="28AE9D4C" w:rsidR="00415B73" w:rsidRDefault="00415B73">
      <w:pPr>
        <w:pStyle w:val="TOC1"/>
        <w:tabs>
          <w:tab w:val="right" w:leader="underscore" w:pos="9350"/>
        </w:tabs>
        <w:rPr>
          <w:b w:val="0"/>
          <w:bCs w:val="0"/>
          <w:i w:val="0"/>
          <w:iCs w:val="0"/>
          <w:noProof/>
          <w:kern w:val="0"/>
          <w:sz w:val="22"/>
          <w:szCs w:val="22"/>
          <w:lang w:eastAsia="en-AU"/>
          <w14:ligatures w14:val="none"/>
        </w:rPr>
      </w:pPr>
      <w:hyperlink w:anchor="_Toc527283685" w:history="1">
        <w:r w:rsidRPr="00EE5E0E">
          <w:rPr>
            <w:rStyle w:val="Hyperlink"/>
            <w:noProof/>
          </w:rPr>
          <w:t>CONCLUSION</w:t>
        </w:r>
        <w:r>
          <w:rPr>
            <w:noProof/>
            <w:webHidden/>
          </w:rPr>
          <w:tab/>
        </w:r>
        <w:r>
          <w:rPr>
            <w:noProof/>
            <w:webHidden/>
          </w:rPr>
          <w:fldChar w:fldCharType="begin"/>
        </w:r>
        <w:r>
          <w:rPr>
            <w:noProof/>
            <w:webHidden/>
          </w:rPr>
          <w:instrText xml:space="preserve"> PAGEREF _Toc527283685 \h </w:instrText>
        </w:r>
        <w:r>
          <w:rPr>
            <w:noProof/>
            <w:webHidden/>
          </w:rPr>
        </w:r>
        <w:r>
          <w:rPr>
            <w:noProof/>
            <w:webHidden/>
          </w:rPr>
          <w:fldChar w:fldCharType="separate"/>
        </w:r>
        <w:r>
          <w:rPr>
            <w:noProof/>
            <w:webHidden/>
          </w:rPr>
          <w:t>13</w:t>
        </w:r>
        <w:r>
          <w:rPr>
            <w:noProof/>
            <w:webHidden/>
          </w:rPr>
          <w:fldChar w:fldCharType="end"/>
        </w:r>
      </w:hyperlink>
    </w:p>
    <w:p w14:paraId="0D2A55BD" w14:textId="5C7D99B3" w:rsidR="00415B73" w:rsidRDefault="00415B73">
      <w:pPr>
        <w:pStyle w:val="TOC1"/>
        <w:tabs>
          <w:tab w:val="right" w:leader="underscore" w:pos="9350"/>
        </w:tabs>
        <w:rPr>
          <w:b w:val="0"/>
          <w:bCs w:val="0"/>
          <w:i w:val="0"/>
          <w:iCs w:val="0"/>
          <w:noProof/>
          <w:kern w:val="0"/>
          <w:sz w:val="22"/>
          <w:szCs w:val="22"/>
          <w:lang w:eastAsia="en-AU"/>
          <w14:ligatures w14:val="none"/>
        </w:rPr>
      </w:pPr>
      <w:hyperlink w:anchor="_Toc527283686" w:history="1">
        <w:r w:rsidRPr="00EE5E0E">
          <w:rPr>
            <w:rStyle w:val="Hyperlink"/>
            <w:noProof/>
          </w:rPr>
          <w:t>REFERENCES</w:t>
        </w:r>
        <w:r>
          <w:rPr>
            <w:noProof/>
            <w:webHidden/>
          </w:rPr>
          <w:tab/>
        </w:r>
        <w:r>
          <w:rPr>
            <w:noProof/>
            <w:webHidden/>
          </w:rPr>
          <w:fldChar w:fldCharType="begin"/>
        </w:r>
        <w:r>
          <w:rPr>
            <w:noProof/>
            <w:webHidden/>
          </w:rPr>
          <w:instrText xml:space="preserve"> PAGEREF _Toc527283686 \h </w:instrText>
        </w:r>
        <w:r>
          <w:rPr>
            <w:noProof/>
            <w:webHidden/>
          </w:rPr>
        </w:r>
        <w:r>
          <w:rPr>
            <w:noProof/>
            <w:webHidden/>
          </w:rPr>
          <w:fldChar w:fldCharType="separate"/>
        </w:r>
        <w:r>
          <w:rPr>
            <w:noProof/>
            <w:webHidden/>
          </w:rPr>
          <w:t>13</w:t>
        </w:r>
        <w:r>
          <w:rPr>
            <w:noProof/>
            <w:webHidden/>
          </w:rPr>
          <w:fldChar w:fldCharType="end"/>
        </w:r>
      </w:hyperlink>
    </w:p>
    <w:p w14:paraId="2C27E809" w14:textId="5E2A9549" w:rsidR="00415B73" w:rsidRDefault="00415B73">
      <w:pPr>
        <w:pStyle w:val="TOC1"/>
        <w:tabs>
          <w:tab w:val="right" w:leader="underscore" w:pos="9350"/>
        </w:tabs>
        <w:rPr>
          <w:b w:val="0"/>
          <w:bCs w:val="0"/>
          <w:i w:val="0"/>
          <w:iCs w:val="0"/>
          <w:noProof/>
          <w:kern w:val="0"/>
          <w:sz w:val="22"/>
          <w:szCs w:val="22"/>
          <w:lang w:eastAsia="en-AU"/>
          <w14:ligatures w14:val="none"/>
        </w:rPr>
      </w:pPr>
      <w:hyperlink w:anchor="_Toc527283687" w:history="1">
        <w:r w:rsidRPr="00EE5E0E">
          <w:rPr>
            <w:rStyle w:val="Hyperlink"/>
            <w:noProof/>
          </w:rPr>
          <w:t>APPENDIX A: MEETING MINUTES and Correspondence</w:t>
        </w:r>
        <w:r>
          <w:rPr>
            <w:noProof/>
            <w:webHidden/>
          </w:rPr>
          <w:tab/>
        </w:r>
        <w:r>
          <w:rPr>
            <w:noProof/>
            <w:webHidden/>
          </w:rPr>
          <w:fldChar w:fldCharType="begin"/>
        </w:r>
        <w:r>
          <w:rPr>
            <w:noProof/>
            <w:webHidden/>
          </w:rPr>
          <w:instrText xml:space="preserve"> PAGEREF _Toc527283687 \h </w:instrText>
        </w:r>
        <w:r>
          <w:rPr>
            <w:noProof/>
            <w:webHidden/>
          </w:rPr>
        </w:r>
        <w:r>
          <w:rPr>
            <w:noProof/>
            <w:webHidden/>
          </w:rPr>
          <w:fldChar w:fldCharType="separate"/>
        </w:r>
        <w:r>
          <w:rPr>
            <w:noProof/>
            <w:webHidden/>
          </w:rPr>
          <w:t>15</w:t>
        </w:r>
        <w:r>
          <w:rPr>
            <w:noProof/>
            <w:webHidden/>
          </w:rPr>
          <w:fldChar w:fldCharType="end"/>
        </w:r>
      </w:hyperlink>
    </w:p>
    <w:p w14:paraId="11FD79D7" w14:textId="79619238" w:rsidR="00415B73" w:rsidRDefault="00415B73">
      <w:pPr>
        <w:pStyle w:val="TOC2"/>
        <w:tabs>
          <w:tab w:val="right" w:leader="underscore" w:pos="9350"/>
        </w:tabs>
        <w:rPr>
          <w:b w:val="0"/>
          <w:bCs w:val="0"/>
          <w:noProof/>
          <w:kern w:val="0"/>
          <w:lang w:eastAsia="en-AU"/>
          <w14:ligatures w14:val="none"/>
        </w:rPr>
      </w:pPr>
      <w:hyperlink w:anchor="_Toc527283688" w:history="1">
        <w:r w:rsidRPr="00EE5E0E">
          <w:rPr>
            <w:rStyle w:val="Hyperlink"/>
            <w:noProof/>
          </w:rPr>
          <w:t>Zoom Meeting Minutes</w:t>
        </w:r>
        <w:r>
          <w:rPr>
            <w:noProof/>
            <w:webHidden/>
          </w:rPr>
          <w:tab/>
        </w:r>
        <w:r>
          <w:rPr>
            <w:noProof/>
            <w:webHidden/>
          </w:rPr>
          <w:fldChar w:fldCharType="begin"/>
        </w:r>
        <w:r>
          <w:rPr>
            <w:noProof/>
            <w:webHidden/>
          </w:rPr>
          <w:instrText xml:space="preserve"> PAGEREF _Toc527283688 \h </w:instrText>
        </w:r>
        <w:r>
          <w:rPr>
            <w:noProof/>
            <w:webHidden/>
          </w:rPr>
        </w:r>
        <w:r>
          <w:rPr>
            <w:noProof/>
            <w:webHidden/>
          </w:rPr>
          <w:fldChar w:fldCharType="separate"/>
        </w:r>
        <w:r>
          <w:rPr>
            <w:noProof/>
            <w:webHidden/>
          </w:rPr>
          <w:t>15</w:t>
        </w:r>
        <w:r>
          <w:rPr>
            <w:noProof/>
            <w:webHidden/>
          </w:rPr>
          <w:fldChar w:fldCharType="end"/>
        </w:r>
      </w:hyperlink>
    </w:p>
    <w:p w14:paraId="4437D50B" w14:textId="00005E84" w:rsidR="00415B73" w:rsidRDefault="00415B73">
      <w:pPr>
        <w:pStyle w:val="TOC2"/>
        <w:tabs>
          <w:tab w:val="right" w:leader="underscore" w:pos="9350"/>
        </w:tabs>
        <w:rPr>
          <w:b w:val="0"/>
          <w:bCs w:val="0"/>
          <w:noProof/>
          <w:kern w:val="0"/>
          <w:lang w:eastAsia="en-AU"/>
          <w14:ligatures w14:val="none"/>
        </w:rPr>
      </w:pPr>
      <w:hyperlink w:anchor="_Toc527283689" w:history="1">
        <w:r w:rsidRPr="00EE5E0E">
          <w:rPr>
            <w:rStyle w:val="Hyperlink"/>
            <w:noProof/>
          </w:rPr>
          <w:t>Messenger Minutes</w:t>
        </w:r>
        <w:r>
          <w:rPr>
            <w:noProof/>
            <w:webHidden/>
          </w:rPr>
          <w:tab/>
        </w:r>
        <w:r>
          <w:rPr>
            <w:noProof/>
            <w:webHidden/>
          </w:rPr>
          <w:fldChar w:fldCharType="begin"/>
        </w:r>
        <w:r>
          <w:rPr>
            <w:noProof/>
            <w:webHidden/>
          </w:rPr>
          <w:instrText xml:space="preserve"> PAGEREF _Toc527283689 \h </w:instrText>
        </w:r>
        <w:r>
          <w:rPr>
            <w:noProof/>
            <w:webHidden/>
          </w:rPr>
        </w:r>
        <w:r>
          <w:rPr>
            <w:noProof/>
            <w:webHidden/>
          </w:rPr>
          <w:fldChar w:fldCharType="separate"/>
        </w:r>
        <w:r>
          <w:rPr>
            <w:noProof/>
            <w:webHidden/>
          </w:rPr>
          <w:t>20</w:t>
        </w:r>
        <w:r>
          <w:rPr>
            <w:noProof/>
            <w:webHidden/>
          </w:rPr>
          <w:fldChar w:fldCharType="end"/>
        </w:r>
      </w:hyperlink>
    </w:p>
    <w:p w14:paraId="2CF4D9B8" w14:textId="33ACA402" w:rsidR="00415B73" w:rsidRDefault="00415B73">
      <w:pPr>
        <w:pStyle w:val="TOC2"/>
        <w:tabs>
          <w:tab w:val="right" w:leader="underscore" w:pos="9350"/>
        </w:tabs>
        <w:rPr>
          <w:b w:val="0"/>
          <w:bCs w:val="0"/>
          <w:noProof/>
          <w:kern w:val="0"/>
          <w:lang w:eastAsia="en-AU"/>
          <w14:ligatures w14:val="none"/>
        </w:rPr>
      </w:pPr>
      <w:hyperlink w:anchor="_Toc527283690" w:history="1">
        <w:r w:rsidRPr="00EE5E0E">
          <w:rPr>
            <w:rStyle w:val="Hyperlink"/>
            <w:noProof/>
          </w:rPr>
          <w:t>Email Correspondence</w:t>
        </w:r>
        <w:r>
          <w:rPr>
            <w:noProof/>
            <w:webHidden/>
          </w:rPr>
          <w:tab/>
        </w:r>
        <w:r>
          <w:rPr>
            <w:noProof/>
            <w:webHidden/>
          </w:rPr>
          <w:fldChar w:fldCharType="begin"/>
        </w:r>
        <w:r>
          <w:rPr>
            <w:noProof/>
            <w:webHidden/>
          </w:rPr>
          <w:instrText xml:space="preserve"> PAGEREF _Toc527283690 \h </w:instrText>
        </w:r>
        <w:r>
          <w:rPr>
            <w:noProof/>
            <w:webHidden/>
          </w:rPr>
        </w:r>
        <w:r>
          <w:rPr>
            <w:noProof/>
            <w:webHidden/>
          </w:rPr>
          <w:fldChar w:fldCharType="separate"/>
        </w:r>
        <w:r>
          <w:rPr>
            <w:noProof/>
            <w:webHidden/>
          </w:rPr>
          <w:t>22</w:t>
        </w:r>
        <w:r>
          <w:rPr>
            <w:noProof/>
            <w:webHidden/>
          </w:rPr>
          <w:fldChar w:fldCharType="end"/>
        </w:r>
      </w:hyperlink>
    </w:p>
    <w:p w14:paraId="48512FB3" w14:textId="5BCF4B66" w:rsidR="00415B73" w:rsidRDefault="00415B73">
      <w:pPr>
        <w:pStyle w:val="TOC1"/>
        <w:tabs>
          <w:tab w:val="right" w:leader="underscore" w:pos="9350"/>
        </w:tabs>
        <w:rPr>
          <w:b w:val="0"/>
          <w:bCs w:val="0"/>
          <w:i w:val="0"/>
          <w:iCs w:val="0"/>
          <w:noProof/>
          <w:kern w:val="0"/>
          <w:sz w:val="22"/>
          <w:szCs w:val="22"/>
          <w:lang w:eastAsia="en-AU"/>
          <w14:ligatures w14:val="none"/>
        </w:rPr>
      </w:pPr>
      <w:hyperlink w:anchor="_Toc527283691" w:history="1">
        <w:r w:rsidRPr="00EE5E0E">
          <w:rPr>
            <w:rStyle w:val="Hyperlink"/>
            <w:noProof/>
          </w:rPr>
          <w:t>APPENDIX B: ACTIVITY LOG SHEETS</w:t>
        </w:r>
        <w:r>
          <w:rPr>
            <w:noProof/>
            <w:webHidden/>
          </w:rPr>
          <w:tab/>
        </w:r>
        <w:r>
          <w:rPr>
            <w:noProof/>
            <w:webHidden/>
          </w:rPr>
          <w:fldChar w:fldCharType="begin"/>
        </w:r>
        <w:r>
          <w:rPr>
            <w:noProof/>
            <w:webHidden/>
          </w:rPr>
          <w:instrText xml:space="preserve"> PAGEREF _Toc527283691 \h </w:instrText>
        </w:r>
        <w:r>
          <w:rPr>
            <w:noProof/>
            <w:webHidden/>
          </w:rPr>
        </w:r>
        <w:r>
          <w:rPr>
            <w:noProof/>
            <w:webHidden/>
          </w:rPr>
          <w:fldChar w:fldCharType="separate"/>
        </w:r>
        <w:r>
          <w:rPr>
            <w:noProof/>
            <w:webHidden/>
          </w:rPr>
          <w:t>28</w:t>
        </w:r>
        <w:r>
          <w:rPr>
            <w:noProof/>
            <w:webHidden/>
          </w:rPr>
          <w:fldChar w:fldCharType="end"/>
        </w:r>
      </w:hyperlink>
    </w:p>
    <w:p w14:paraId="6D9FC748" w14:textId="03F4DC87" w:rsidR="00415B73" w:rsidRDefault="00415B73">
      <w:pPr>
        <w:pStyle w:val="TOC2"/>
        <w:tabs>
          <w:tab w:val="right" w:leader="underscore" w:pos="9350"/>
        </w:tabs>
        <w:rPr>
          <w:b w:val="0"/>
          <w:bCs w:val="0"/>
          <w:noProof/>
          <w:kern w:val="0"/>
          <w:lang w:eastAsia="en-AU"/>
          <w14:ligatures w14:val="none"/>
        </w:rPr>
      </w:pPr>
      <w:hyperlink w:anchor="_Toc527283692" w:history="1">
        <w:r w:rsidRPr="00EE5E0E">
          <w:rPr>
            <w:rStyle w:val="Hyperlink"/>
            <w:noProof/>
          </w:rPr>
          <w:t>Group Summary of Activity Log Sheets</w:t>
        </w:r>
        <w:r>
          <w:rPr>
            <w:noProof/>
            <w:webHidden/>
          </w:rPr>
          <w:tab/>
        </w:r>
        <w:r>
          <w:rPr>
            <w:noProof/>
            <w:webHidden/>
          </w:rPr>
          <w:fldChar w:fldCharType="begin"/>
        </w:r>
        <w:r>
          <w:rPr>
            <w:noProof/>
            <w:webHidden/>
          </w:rPr>
          <w:instrText xml:space="preserve"> PAGEREF _Toc527283692 \h </w:instrText>
        </w:r>
        <w:r>
          <w:rPr>
            <w:noProof/>
            <w:webHidden/>
          </w:rPr>
        </w:r>
        <w:r>
          <w:rPr>
            <w:noProof/>
            <w:webHidden/>
          </w:rPr>
          <w:fldChar w:fldCharType="separate"/>
        </w:r>
        <w:r>
          <w:rPr>
            <w:noProof/>
            <w:webHidden/>
          </w:rPr>
          <w:t>28</w:t>
        </w:r>
        <w:r>
          <w:rPr>
            <w:noProof/>
            <w:webHidden/>
          </w:rPr>
          <w:fldChar w:fldCharType="end"/>
        </w:r>
      </w:hyperlink>
    </w:p>
    <w:p w14:paraId="25AD0C85" w14:textId="73DACED5" w:rsidR="00415B73" w:rsidRDefault="00415B73">
      <w:pPr>
        <w:pStyle w:val="TOC2"/>
        <w:tabs>
          <w:tab w:val="right" w:leader="underscore" w:pos="9350"/>
        </w:tabs>
        <w:rPr>
          <w:b w:val="0"/>
          <w:bCs w:val="0"/>
          <w:noProof/>
          <w:kern w:val="0"/>
          <w:lang w:eastAsia="en-AU"/>
          <w14:ligatures w14:val="none"/>
        </w:rPr>
      </w:pPr>
      <w:hyperlink w:anchor="_Toc527283693" w:history="1">
        <w:r w:rsidRPr="00EE5E0E">
          <w:rPr>
            <w:rStyle w:val="Hyperlink"/>
            <w:noProof/>
          </w:rPr>
          <w:t>Gregory’s Log Sheets</w:t>
        </w:r>
        <w:r>
          <w:rPr>
            <w:noProof/>
            <w:webHidden/>
          </w:rPr>
          <w:tab/>
        </w:r>
        <w:r>
          <w:rPr>
            <w:noProof/>
            <w:webHidden/>
          </w:rPr>
          <w:fldChar w:fldCharType="begin"/>
        </w:r>
        <w:r>
          <w:rPr>
            <w:noProof/>
            <w:webHidden/>
          </w:rPr>
          <w:instrText xml:space="preserve"> PAGEREF _Toc527283693 \h </w:instrText>
        </w:r>
        <w:r>
          <w:rPr>
            <w:noProof/>
            <w:webHidden/>
          </w:rPr>
        </w:r>
        <w:r>
          <w:rPr>
            <w:noProof/>
            <w:webHidden/>
          </w:rPr>
          <w:fldChar w:fldCharType="separate"/>
        </w:r>
        <w:r>
          <w:rPr>
            <w:noProof/>
            <w:webHidden/>
          </w:rPr>
          <w:t>29</w:t>
        </w:r>
        <w:r>
          <w:rPr>
            <w:noProof/>
            <w:webHidden/>
          </w:rPr>
          <w:fldChar w:fldCharType="end"/>
        </w:r>
      </w:hyperlink>
    </w:p>
    <w:p w14:paraId="58DE37DA" w14:textId="049B96CF" w:rsidR="00F80297" w:rsidRDefault="009E68EA" w:rsidP="00E279B8">
      <w:pPr>
        <w:rPr>
          <w:noProof/>
        </w:rPr>
      </w:pPr>
      <w:r>
        <w:rPr>
          <w:b/>
          <w:bCs/>
          <w:i/>
          <w:iCs/>
          <w:noProof/>
          <w:sz w:val="24"/>
          <w:szCs w:val="24"/>
        </w:rPr>
        <w:fldChar w:fldCharType="end"/>
      </w:r>
    </w:p>
    <w:p w14:paraId="60118D98" w14:textId="77777777" w:rsidR="00F80297" w:rsidRDefault="00F80297" w:rsidP="00E279B8">
      <w:pPr>
        <w:rPr>
          <w:noProof/>
        </w:rPr>
      </w:pPr>
    </w:p>
    <w:p w14:paraId="1C71F389" w14:textId="77777777" w:rsidR="00F80297" w:rsidRDefault="00F80297" w:rsidP="00E279B8">
      <w:pPr>
        <w:rPr>
          <w:noProof/>
        </w:rPr>
      </w:pPr>
    </w:p>
    <w:p w14:paraId="5A989726" w14:textId="77777777" w:rsidR="00F80297" w:rsidRDefault="00F80297" w:rsidP="00E279B8">
      <w:pPr>
        <w:rPr>
          <w:noProof/>
        </w:rPr>
      </w:pPr>
    </w:p>
    <w:p w14:paraId="2AEB787A" w14:textId="77777777" w:rsidR="00F80297" w:rsidRDefault="00F80297" w:rsidP="00E279B8">
      <w:pPr>
        <w:rPr>
          <w:noProof/>
        </w:rPr>
      </w:pPr>
    </w:p>
    <w:p w14:paraId="2679BAD6" w14:textId="77777777" w:rsidR="00F80297" w:rsidRDefault="00F80297" w:rsidP="00E279B8">
      <w:pPr>
        <w:rPr>
          <w:noProof/>
        </w:rPr>
      </w:pPr>
    </w:p>
    <w:p w14:paraId="27016767" w14:textId="77777777" w:rsidR="00F80297" w:rsidRDefault="00F80297" w:rsidP="00E279B8">
      <w:pPr>
        <w:rPr>
          <w:noProof/>
        </w:rPr>
      </w:pPr>
    </w:p>
    <w:p w14:paraId="7BE8B514" w14:textId="77777777" w:rsidR="00F80297" w:rsidRDefault="00F80297" w:rsidP="00E279B8">
      <w:pPr>
        <w:rPr>
          <w:noProof/>
        </w:rPr>
      </w:pPr>
    </w:p>
    <w:p w14:paraId="2977B83A" w14:textId="77777777" w:rsidR="00F80297" w:rsidRDefault="00F80297" w:rsidP="00E279B8">
      <w:pPr>
        <w:rPr>
          <w:noProof/>
        </w:rPr>
      </w:pPr>
    </w:p>
    <w:p w14:paraId="70E35B90" w14:textId="77777777" w:rsidR="00F80297" w:rsidRDefault="00F80297" w:rsidP="00E279B8">
      <w:pPr>
        <w:rPr>
          <w:noProof/>
        </w:rPr>
      </w:pPr>
    </w:p>
    <w:p w14:paraId="5D3CA2FD" w14:textId="77777777" w:rsidR="00F80297" w:rsidRDefault="00F80297" w:rsidP="00E279B8">
      <w:pPr>
        <w:rPr>
          <w:noProof/>
        </w:rPr>
      </w:pPr>
    </w:p>
    <w:p w14:paraId="7A45B187" w14:textId="77777777" w:rsidR="00F80297" w:rsidRDefault="00F80297" w:rsidP="00E279B8">
      <w:pPr>
        <w:rPr>
          <w:noProof/>
        </w:rPr>
      </w:pPr>
    </w:p>
    <w:p w14:paraId="0330B7D3" w14:textId="77777777" w:rsidR="001F1512" w:rsidRDefault="001F1512" w:rsidP="001F1512">
      <w:pPr>
        <w:rPr>
          <w:noProof/>
        </w:rPr>
      </w:pPr>
    </w:p>
    <w:p w14:paraId="0657C962" w14:textId="4D006855" w:rsidR="00956ED0" w:rsidRPr="00956ED0" w:rsidRDefault="00956ED0" w:rsidP="001F1512">
      <w:pPr>
        <w:rPr>
          <w:b/>
          <w:i/>
          <w:noProof/>
          <w:sz w:val="24"/>
        </w:rPr>
      </w:pPr>
      <w:r w:rsidRPr="00956ED0">
        <w:rPr>
          <w:b/>
          <w:i/>
          <w:noProof/>
          <w:sz w:val="24"/>
        </w:rPr>
        <w:t>GENERAL POINTS</w:t>
      </w:r>
    </w:p>
    <w:p w14:paraId="5DC16184" w14:textId="0DA8231D" w:rsidR="001F1512" w:rsidRPr="001F1512" w:rsidRDefault="001F1512" w:rsidP="001F1512">
      <w:pPr>
        <w:rPr>
          <w:b/>
          <w:i/>
          <w:noProof/>
        </w:rPr>
      </w:pPr>
      <w:r w:rsidRPr="001F1512">
        <w:rPr>
          <w:b/>
          <w:i/>
          <w:noProof/>
        </w:rPr>
        <w:t>HD:  Writing style is consistent throughout report.</w:t>
      </w:r>
    </w:p>
    <w:p w14:paraId="0DDC893E" w14:textId="11FCA248" w:rsidR="001F1512" w:rsidRPr="001F1512" w:rsidRDefault="001F1512" w:rsidP="001F1512">
      <w:pPr>
        <w:rPr>
          <w:b/>
          <w:i/>
          <w:noProof/>
        </w:rPr>
      </w:pPr>
      <w:r w:rsidRPr="001F1512">
        <w:rPr>
          <w:b/>
          <w:i/>
          <w:noProof/>
        </w:rPr>
        <w:t>Writing style is specifically tailored for the intended (non-technical) audience.</w:t>
      </w:r>
    </w:p>
    <w:p w14:paraId="1F051471" w14:textId="23EA718F" w:rsidR="001F1512" w:rsidRPr="001F1512" w:rsidRDefault="001F1512" w:rsidP="001F1512">
      <w:pPr>
        <w:rPr>
          <w:b/>
          <w:i/>
          <w:noProof/>
        </w:rPr>
      </w:pPr>
      <w:r w:rsidRPr="001F1512">
        <w:rPr>
          <w:b/>
          <w:i/>
          <w:noProof/>
        </w:rPr>
        <w:t>All paragraphs are appropriately structured so each contains a single topic, and evidence and argument within them are logically ordered.</w:t>
      </w:r>
    </w:p>
    <w:p w14:paraId="66158825" w14:textId="741346C6" w:rsidR="001F1512" w:rsidRPr="001F1512" w:rsidRDefault="001F1512" w:rsidP="001F1512">
      <w:pPr>
        <w:rPr>
          <w:b/>
          <w:i/>
          <w:noProof/>
        </w:rPr>
      </w:pPr>
      <w:r w:rsidRPr="001F1512">
        <w:rPr>
          <w:b/>
          <w:i/>
          <w:noProof/>
        </w:rPr>
        <w:t>Your paper is free of grammatical and syntactic errors and demonstrates clarity, and sophistication, of expression.</w:t>
      </w:r>
    </w:p>
    <w:p w14:paraId="595F4071" w14:textId="77777777" w:rsidR="001F1512" w:rsidRDefault="001F1512" w:rsidP="001F1512">
      <w:pPr>
        <w:rPr>
          <w:b/>
          <w:i/>
          <w:noProof/>
        </w:rPr>
      </w:pPr>
      <w:r w:rsidRPr="001F1512">
        <w:rPr>
          <w:b/>
          <w:i/>
          <w:noProof/>
        </w:rPr>
        <w:t>In-text references skilfully integrated into the essay in a way that increases its authority.</w:t>
      </w:r>
    </w:p>
    <w:p w14:paraId="68BECB7B" w14:textId="0B19019B" w:rsidR="001F1512" w:rsidRPr="001F1512" w:rsidRDefault="001F1512" w:rsidP="001F1512">
      <w:pPr>
        <w:rPr>
          <w:b/>
          <w:i/>
          <w:noProof/>
        </w:rPr>
      </w:pPr>
      <w:r w:rsidRPr="001F1512">
        <w:rPr>
          <w:b/>
          <w:i/>
          <w:noProof/>
        </w:rPr>
        <w:t>Fully compliant with current Harvard system. Few (if any) errors.</w:t>
      </w:r>
    </w:p>
    <w:p w14:paraId="298E193C" w14:textId="77777777" w:rsidR="001F1512" w:rsidRDefault="001F1512" w:rsidP="00011758">
      <w:pPr>
        <w:pStyle w:val="Heading1"/>
        <w:ind w:left="0"/>
        <w:rPr>
          <w:noProof/>
        </w:rPr>
      </w:pPr>
    </w:p>
    <w:p w14:paraId="5B5930AF" w14:textId="77777777" w:rsidR="001F1512" w:rsidRDefault="001F1512" w:rsidP="00011758">
      <w:pPr>
        <w:pStyle w:val="Heading1"/>
        <w:ind w:left="0"/>
        <w:rPr>
          <w:noProof/>
        </w:rPr>
      </w:pPr>
    </w:p>
    <w:p w14:paraId="713541ED" w14:textId="4B6ACD77" w:rsidR="00FE5225" w:rsidRDefault="007669D4" w:rsidP="00011758">
      <w:pPr>
        <w:pStyle w:val="Heading1"/>
        <w:ind w:left="0"/>
        <w:rPr>
          <w:noProof/>
        </w:rPr>
      </w:pPr>
      <w:bookmarkStart w:id="1" w:name="_Toc527283670"/>
      <w:r>
        <w:rPr>
          <w:noProof/>
        </w:rPr>
        <w:t>EXECUTIVE SUMMARY</w:t>
      </w:r>
      <w:bookmarkEnd w:id="1"/>
    </w:p>
    <w:p w14:paraId="5A920EAA" w14:textId="72E5C525" w:rsidR="00FE5225" w:rsidRDefault="007669D4" w:rsidP="00E279B8">
      <w:pPr>
        <w:rPr>
          <w:noProof/>
        </w:rPr>
      </w:pPr>
      <w:r w:rsidRPr="007669D4">
        <w:rPr>
          <w:noProof/>
        </w:rPr>
        <w:t>Brief description of the project for the purpose, analysis, findings, and recommendations</w:t>
      </w:r>
    </w:p>
    <w:p w14:paraId="3049803A" w14:textId="77777777" w:rsidR="00FE5225" w:rsidRDefault="00FE5225" w:rsidP="00E279B8">
      <w:pPr>
        <w:rPr>
          <w:noProof/>
        </w:rPr>
      </w:pPr>
    </w:p>
    <w:p w14:paraId="66C7083E" w14:textId="77777777" w:rsidR="001F1512" w:rsidRDefault="001F1512" w:rsidP="001F1512">
      <w:pPr>
        <w:rPr>
          <w:b/>
          <w:i/>
        </w:rPr>
      </w:pPr>
      <w:r w:rsidRPr="001F1512">
        <w:rPr>
          <w:b/>
          <w:i/>
        </w:rPr>
        <w:t xml:space="preserve">HD: The executive summary is an appropriate length (10% under or over inclusive). </w:t>
      </w:r>
    </w:p>
    <w:p w14:paraId="0EC8FD33" w14:textId="53D67EB0" w:rsidR="00FE5225" w:rsidRPr="001F1512" w:rsidRDefault="001F1512" w:rsidP="001F1512">
      <w:pPr>
        <w:rPr>
          <w:b/>
          <w:i/>
        </w:rPr>
      </w:pPr>
      <w:r w:rsidRPr="001F1512">
        <w:rPr>
          <w:b/>
          <w:i/>
        </w:rPr>
        <w:t>The summary meets all content requirements: purpose, analysis, findings, and recommendations</w:t>
      </w:r>
    </w:p>
    <w:p w14:paraId="4FA655FB" w14:textId="77777777" w:rsidR="00FE5225" w:rsidRDefault="00FE5225" w:rsidP="00E279B8">
      <w:pPr>
        <w:rPr>
          <w:noProof/>
        </w:rPr>
      </w:pPr>
    </w:p>
    <w:p w14:paraId="3B3D70D3" w14:textId="77777777" w:rsidR="00FE5225" w:rsidRDefault="00FE5225" w:rsidP="00E279B8">
      <w:pPr>
        <w:rPr>
          <w:noProof/>
        </w:rPr>
      </w:pPr>
    </w:p>
    <w:p w14:paraId="3F1E250C" w14:textId="77777777" w:rsidR="00FE5225" w:rsidRDefault="00FE5225" w:rsidP="00E279B8">
      <w:pPr>
        <w:rPr>
          <w:noProof/>
        </w:rPr>
      </w:pPr>
    </w:p>
    <w:p w14:paraId="02800166" w14:textId="77777777" w:rsidR="00FE5225" w:rsidRDefault="00FE5225" w:rsidP="00E279B8">
      <w:pPr>
        <w:rPr>
          <w:noProof/>
        </w:rPr>
      </w:pPr>
    </w:p>
    <w:p w14:paraId="518A0CBC" w14:textId="77777777" w:rsidR="00FE5225" w:rsidRDefault="00FE5225" w:rsidP="00E279B8">
      <w:pPr>
        <w:rPr>
          <w:noProof/>
        </w:rPr>
      </w:pPr>
    </w:p>
    <w:p w14:paraId="38177396" w14:textId="16FC7B88" w:rsidR="00FE5225" w:rsidRDefault="007669D4" w:rsidP="00FE5225">
      <w:pPr>
        <w:pStyle w:val="Heading1"/>
        <w:rPr>
          <w:noProof/>
        </w:rPr>
      </w:pPr>
      <w:bookmarkStart w:id="2" w:name="_Toc527283671"/>
      <w:r>
        <w:rPr>
          <w:noProof/>
        </w:rPr>
        <w:t>METHODOLOGY</w:t>
      </w:r>
      <w:bookmarkEnd w:id="2"/>
    </w:p>
    <w:p w14:paraId="49B8C229" w14:textId="418F605A" w:rsidR="001F1512" w:rsidRDefault="001F1512" w:rsidP="00EB170A">
      <w:pPr>
        <w:pStyle w:val="Heading2"/>
        <w:rPr>
          <w:lang w:val="en-US"/>
        </w:rPr>
      </w:pPr>
    </w:p>
    <w:p w14:paraId="07040DBB" w14:textId="7E053227" w:rsidR="001F1512" w:rsidRPr="001F1512" w:rsidRDefault="001F1512" w:rsidP="001F1512">
      <w:pPr>
        <w:rPr>
          <w:b/>
          <w:i/>
          <w:lang w:val="en-US"/>
        </w:rPr>
      </w:pPr>
      <w:r w:rsidRPr="001F1512">
        <w:rPr>
          <w:b/>
          <w:i/>
          <w:lang w:val="en-US"/>
        </w:rPr>
        <w:t xml:space="preserve">HD: </w:t>
      </w:r>
      <w:r w:rsidRPr="001F1512">
        <w:rPr>
          <w:b/>
          <w:i/>
        </w:rPr>
        <w:t xml:space="preserve">The essay addresses all relevant areas in methodology. </w:t>
      </w:r>
      <w:r w:rsidRPr="001F1512">
        <w:rPr>
          <w:b/>
          <w:i/>
        </w:rPr>
        <w:br/>
        <w:t xml:space="preserve">Analysis of methodology employed in the project is in depth and reflective. </w:t>
      </w:r>
      <w:r w:rsidRPr="001F1512">
        <w:rPr>
          <w:b/>
          <w:i/>
        </w:rPr>
        <w:br/>
        <w:t>Reflection is well written with lessons learned and knowledge to be carried forward clearly articulated.</w:t>
      </w:r>
    </w:p>
    <w:p w14:paraId="24EC4F7B" w14:textId="4D426406" w:rsidR="00EB170A" w:rsidRPr="00EB170A" w:rsidRDefault="00EB170A" w:rsidP="00EB170A">
      <w:pPr>
        <w:pStyle w:val="Heading2"/>
        <w:rPr>
          <w:lang w:val="en-US"/>
        </w:rPr>
      </w:pPr>
      <w:bookmarkStart w:id="3" w:name="_Toc527283672"/>
      <w:r>
        <w:rPr>
          <w:lang w:val="en-US"/>
        </w:rPr>
        <w:lastRenderedPageBreak/>
        <w:t>METHODOLOGY STATEMENT</w:t>
      </w:r>
      <w:bookmarkEnd w:id="3"/>
    </w:p>
    <w:p w14:paraId="18B1F7DB" w14:textId="77777777" w:rsidR="00EB170A" w:rsidRPr="00EB170A" w:rsidRDefault="00EB170A" w:rsidP="00EB170A">
      <w:pPr>
        <w:rPr>
          <w:lang w:val="en-US"/>
        </w:rPr>
      </w:pPr>
      <w:r w:rsidRPr="00EB170A">
        <w:rPr>
          <w:lang w:val="en-US"/>
        </w:rPr>
        <w:t>Notes:</w:t>
      </w:r>
    </w:p>
    <w:p w14:paraId="7E7E3BAF" w14:textId="44848B0B" w:rsidR="00EB170A" w:rsidRDefault="00EB170A" w:rsidP="00EB170A">
      <w:pPr>
        <w:rPr>
          <w:lang w:val="en-US"/>
        </w:rPr>
      </w:pPr>
      <w:r w:rsidRPr="00EB170A">
        <w:rPr>
          <w:lang w:val="en-US"/>
        </w:rPr>
        <w:t>The descriptions about the methodology that you undertook to complete the project. You may use figures to help your descriptions if necessary.</w:t>
      </w:r>
    </w:p>
    <w:p w14:paraId="76CA795F" w14:textId="26665CF3" w:rsidR="00E91BA1" w:rsidRDefault="00E91BA1" w:rsidP="00B642E1">
      <w:pPr>
        <w:spacing w:after="0"/>
        <w:rPr>
          <w:color w:val="FF0000"/>
          <w:lang w:val="en-US"/>
        </w:rPr>
      </w:pPr>
      <w:r>
        <w:rPr>
          <w:color w:val="FF0000"/>
          <w:lang w:val="en-US"/>
        </w:rPr>
        <w:br/>
        <w:t>Mark IV Tech implemented an agile software development model to carry out this project. The methodology chosen was scrum.</w:t>
      </w:r>
    </w:p>
    <w:p w14:paraId="057F9406" w14:textId="77777777" w:rsidR="00E91BA1" w:rsidRDefault="00E91BA1" w:rsidP="00B642E1">
      <w:pPr>
        <w:spacing w:after="0"/>
        <w:rPr>
          <w:color w:val="FF0000"/>
          <w:lang w:val="en-US"/>
        </w:rPr>
      </w:pPr>
    </w:p>
    <w:p w14:paraId="50489F4F" w14:textId="5E334B7A" w:rsidR="00880C14" w:rsidRPr="00B642E1" w:rsidRDefault="00E91BA1" w:rsidP="00E91BA1">
      <w:pPr>
        <w:spacing w:after="0"/>
        <w:rPr>
          <w:color w:val="FF0000"/>
          <w:lang w:val="en-US"/>
        </w:rPr>
      </w:pPr>
      <w:r>
        <w:rPr>
          <w:color w:val="FF0000"/>
          <w:lang w:val="en-US"/>
        </w:rPr>
        <w:t xml:space="preserve">The user made a list containing must have functionality and desirable functionality. </w:t>
      </w:r>
      <w:r w:rsidR="00EE6828">
        <w:rPr>
          <w:color w:val="FF0000"/>
          <w:lang w:val="en-US"/>
        </w:rPr>
        <w:t xml:space="preserve">The team leader then selected a </w:t>
      </w:r>
      <w:ins w:id="4" w:author="Andrew Johnston" w:date="2018-10-10T22:04:00Z">
        <w:r w:rsidR="00783ACC">
          <w:rPr>
            <w:color w:val="FF0000"/>
            <w:lang w:val="en-US"/>
          </w:rPr>
          <w:t xml:space="preserve">system </w:t>
        </w:r>
      </w:ins>
      <w:r w:rsidR="00EE6828">
        <w:rPr>
          <w:color w:val="FF0000"/>
          <w:lang w:val="en-US"/>
        </w:rPr>
        <w:t xml:space="preserve">requirement for each member to develop and then implement it. Progress of each backlog task </w:t>
      </w:r>
      <w:del w:id="5" w:author="Andrew Johnston" w:date="2018-10-11T19:12:00Z">
        <w:r w:rsidR="00EE6828" w:rsidDel="00082CDF">
          <w:rPr>
            <w:color w:val="FF0000"/>
            <w:lang w:val="en-US"/>
          </w:rPr>
          <w:delText xml:space="preserve">is </w:delText>
        </w:r>
      </w:del>
      <w:ins w:id="6" w:author="Andrew Johnston" w:date="2018-10-11T19:12:00Z">
        <w:r w:rsidR="00082CDF">
          <w:rPr>
            <w:color w:val="FF0000"/>
            <w:lang w:val="en-US"/>
          </w:rPr>
          <w:t xml:space="preserve">was </w:t>
        </w:r>
      </w:ins>
      <w:r w:rsidR="00EE6828">
        <w:rPr>
          <w:color w:val="FF0000"/>
          <w:lang w:val="en-US"/>
        </w:rPr>
        <w:t>discussed in daily scrums. The team leader kept the team focused and informed throughout the whole project. Once the component was implemented and tested by the group and was completed and working the team leader would delegate the next lot of tasks.</w:t>
      </w:r>
    </w:p>
    <w:p w14:paraId="34CBC854" w14:textId="08D12133" w:rsidR="00EB170A" w:rsidRDefault="00EB170A" w:rsidP="00EB170A">
      <w:pPr>
        <w:rPr>
          <w:lang w:val="en-US"/>
        </w:rPr>
      </w:pPr>
    </w:p>
    <w:p w14:paraId="59F35D78" w14:textId="431B852D" w:rsidR="00EB170A" w:rsidRDefault="00EB170A" w:rsidP="00EB170A">
      <w:pPr>
        <w:pStyle w:val="Heading2"/>
        <w:rPr>
          <w:lang w:val="en-US"/>
        </w:rPr>
      </w:pPr>
      <w:bookmarkStart w:id="7" w:name="_Toc527283673"/>
      <w:r>
        <w:rPr>
          <w:lang w:val="en-US"/>
        </w:rPr>
        <w:t>JUSTIFICTIONS</w:t>
      </w:r>
      <w:bookmarkEnd w:id="7"/>
    </w:p>
    <w:p w14:paraId="59A6286E" w14:textId="77777777" w:rsidR="00EB170A" w:rsidRPr="00EB170A" w:rsidRDefault="00EB170A" w:rsidP="00EB170A">
      <w:pPr>
        <w:rPr>
          <w:lang w:val="en-US"/>
        </w:rPr>
      </w:pPr>
      <w:r w:rsidRPr="00EB170A">
        <w:rPr>
          <w:lang w:val="en-US"/>
        </w:rPr>
        <w:t>Notes:</w:t>
      </w:r>
    </w:p>
    <w:p w14:paraId="11D0F9F7" w14:textId="3988FA46" w:rsidR="00EB170A" w:rsidRDefault="00EB170A" w:rsidP="00EB170A">
      <w:pPr>
        <w:rPr>
          <w:lang w:val="en-US"/>
        </w:rPr>
      </w:pPr>
      <w:r w:rsidRPr="00EB170A">
        <w:rPr>
          <w:lang w:val="en-US"/>
        </w:rPr>
        <w:t>The discussions about why the specified methodology is selected, and the positive and negative sides of the methodology as revealed in the project.</w:t>
      </w:r>
    </w:p>
    <w:p w14:paraId="0D635C14" w14:textId="44237529" w:rsidR="00EB170A" w:rsidRDefault="00EB170A" w:rsidP="00EB170A">
      <w:pPr>
        <w:rPr>
          <w:color w:val="FF0000"/>
          <w:lang w:val="en-US"/>
        </w:rPr>
      </w:pPr>
    </w:p>
    <w:p w14:paraId="6B2E9921" w14:textId="18B3EE1A" w:rsidR="003C79EE" w:rsidRDefault="00D81E40" w:rsidP="003C79EE">
      <w:pPr>
        <w:spacing w:after="0"/>
        <w:rPr>
          <w:color w:val="FF0000"/>
          <w:lang w:val="en-US"/>
        </w:rPr>
      </w:pPr>
      <w:r>
        <w:rPr>
          <w:color w:val="FF0000"/>
          <w:lang w:val="en-US"/>
        </w:rPr>
        <w:t xml:space="preserve">The scrum methodology was chosen for the agile software development model because it was adaptive to changing user requirements and wishes. Team members lived in different states and some had jobs and therefore the waterfall method was not an option and the software completion date </w:t>
      </w:r>
      <w:del w:id="8" w:author="Andrew Johnston" w:date="2018-10-10T22:06:00Z">
        <w:r w:rsidDel="00B82A04">
          <w:rPr>
            <w:color w:val="FF0000"/>
            <w:lang w:val="en-US"/>
          </w:rPr>
          <w:delText xml:space="preserve">were </w:delText>
        </w:r>
      </w:del>
      <w:ins w:id="9" w:author="Andrew Johnston" w:date="2018-10-10T22:06:00Z">
        <w:r w:rsidR="00B82A04">
          <w:rPr>
            <w:color w:val="FF0000"/>
            <w:lang w:val="en-US"/>
          </w:rPr>
          <w:t xml:space="preserve">was </w:t>
        </w:r>
      </w:ins>
      <w:r>
        <w:rPr>
          <w:color w:val="FF0000"/>
          <w:lang w:val="en-US"/>
        </w:rPr>
        <w:t>too short.</w:t>
      </w:r>
      <w:r w:rsidR="00AA1CCC">
        <w:rPr>
          <w:color w:val="FF0000"/>
          <w:lang w:val="en-US"/>
        </w:rPr>
        <w:t xml:space="preserve"> A negative is due to the lack of documentation there were a couple of occurrences where two team members carried out the same task.</w:t>
      </w:r>
    </w:p>
    <w:p w14:paraId="50553171" w14:textId="77777777" w:rsidR="003C79EE" w:rsidRDefault="003C79EE" w:rsidP="003C79EE">
      <w:pPr>
        <w:spacing w:after="0"/>
        <w:rPr>
          <w:color w:val="FF0000"/>
          <w:lang w:val="en-US"/>
        </w:rPr>
      </w:pPr>
    </w:p>
    <w:p w14:paraId="06483F80" w14:textId="73F19F61" w:rsidR="00CC77D0" w:rsidRDefault="00AA1CCC" w:rsidP="00CC77D0">
      <w:pPr>
        <w:spacing w:after="0"/>
        <w:rPr>
          <w:color w:val="FF0000"/>
          <w:lang w:val="en-US"/>
        </w:rPr>
      </w:pPr>
      <w:r>
        <w:rPr>
          <w:color w:val="FF0000"/>
          <w:lang w:val="en-US"/>
        </w:rPr>
        <w:t>This methodology allowed the team to create a modularized piece of software that could be easily tested, and component</w:t>
      </w:r>
      <w:ins w:id="10" w:author="Andrew Johnston" w:date="2018-10-10T22:06:00Z">
        <w:r w:rsidR="0056583D">
          <w:rPr>
            <w:color w:val="FF0000"/>
            <w:lang w:val="en-US"/>
          </w:rPr>
          <w:t>s</w:t>
        </w:r>
      </w:ins>
      <w:r>
        <w:rPr>
          <w:color w:val="FF0000"/>
          <w:lang w:val="en-US"/>
        </w:rPr>
        <w:t xml:space="preserve"> could be easily re-developed to a point it met the user’s expectations. A negative throughout the project some members spent too much time on specific tasks.</w:t>
      </w:r>
    </w:p>
    <w:p w14:paraId="757F2871" w14:textId="2A3F7109" w:rsidR="00CC77D0" w:rsidRDefault="00CC77D0" w:rsidP="00CC77D0">
      <w:pPr>
        <w:spacing w:after="0"/>
        <w:rPr>
          <w:color w:val="FF0000"/>
          <w:lang w:val="en-US"/>
        </w:rPr>
      </w:pPr>
    </w:p>
    <w:p w14:paraId="5EE03505" w14:textId="1AD8BC82" w:rsidR="00CC77D0" w:rsidRDefault="00CC77D0" w:rsidP="00CC77D0">
      <w:pPr>
        <w:spacing w:after="0"/>
        <w:rPr>
          <w:color w:val="FF0000"/>
          <w:lang w:val="en-US"/>
        </w:rPr>
      </w:pPr>
      <w:r>
        <w:rPr>
          <w:color w:val="FF0000"/>
          <w:lang w:val="en-US"/>
        </w:rPr>
        <w:t xml:space="preserve">The team leader kept the team focused </w:t>
      </w:r>
      <w:r w:rsidR="0061474F">
        <w:rPr>
          <w:color w:val="FF0000"/>
          <w:lang w:val="en-US"/>
        </w:rPr>
        <w:t xml:space="preserve">on the goal he set each team member throughout the whole project cycle. A minor negative was in some instances feedback took a period of time due to each member being in different states and team work hours weren’t in unison. </w:t>
      </w:r>
    </w:p>
    <w:p w14:paraId="46B2870C" w14:textId="77777777" w:rsidR="00D81E40" w:rsidRDefault="00D81E40" w:rsidP="00EB170A">
      <w:pPr>
        <w:rPr>
          <w:color w:val="FF0000"/>
          <w:lang w:val="en-US"/>
        </w:rPr>
      </w:pPr>
    </w:p>
    <w:p w14:paraId="7FBBBED0" w14:textId="77777777" w:rsidR="00E91BA1" w:rsidRDefault="00E91BA1" w:rsidP="00EB170A">
      <w:pPr>
        <w:rPr>
          <w:lang w:val="en-US"/>
        </w:rPr>
      </w:pPr>
    </w:p>
    <w:p w14:paraId="4427487E" w14:textId="0AF7B93F" w:rsidR="00EB170A" w:rsidRDefault="00EB170A" w:rsidP="00EB170A">
      <w:pPr>
        <w:pStyle w:val="Heading2"/>
        <w:rPr>
          <w:lang w:val="en-US"/>
        </w:rPr>
      </w:pPr>
      <w:bookmarkStart w:id="11" w:name="_Toc527283674"/>
      <w:r>
        <w:rPr>
          <w:lang w:val="en-US"/>
        </w:rPr>
        <w:t>DISCUSSIONS</w:t>
      </w:r>
      <w:bookmarkEnd w:id="11"/>
    </w:p>
    <w:p w14:paraId="71422735" w14:textId="77777777" w:rsidR="00EB170A" w:rsidRPr="00EB170A" w:rsidRDefault="00EB170A" w:rsidP="00EB170A">
      <w:pPr>
        <w:rPr>
          <w:lang w:val="en-US"/>
        </w:rPr>
      </w:pPr>
      <w:r w:rsidRPr="00EB170A">
        <w:rPr>
          <w:lang w:val="en-US"/>
        </w:rPr>
        <w:t>Notes:</w:t>
      </w:r>
    </w:p>
    <w:p w14:paraId="11E6FEF0" w14:textId="77777777" w:rsidR="00EB170A" w:rsidRPr="00EB170A" w:rsidRDefault="00EB170A" w:rsidP="00EB170A">
      <w:pPr>
        <w:rPr>
          <w:lang w:val="en-US"/>
        </w:rPr>
      </w:pPr>
      <w:r w:rsidRPr="00EB170A">
        <w:rPr>
          <w:lang w:val="en-US"/>
        </w:rPr>
        <w:t>How your team has followed the methodology in the project</w:t>
      </w:r>
    </w:p>
    <w:p w14:paraId="5C8A6B0C" w14:textId="65CEF934" w:rsidR="00EB170A" w:rsidRPr="00EB170A" w:rsidRDefault="00EB170A" w:rsidP="00EB170A">
      <w:pPr>
        <w:rPr>
          <w:lang w:val="en-US"/>
        </w:rPr>
      </w:pPr>
      <w:r w:rsidRPr="00EB170A">
        <w:rPr>
          <w:lang w:val="en-US"/>
        </w:rPr>
        <w:t>How your team will do with the methodology in future in order to achieve a better result of similar projects.</w:t>
      </w:r>
    </w:p>
    <w:p w14:paraId="1BDC6E46" w14:textId="2E266201" w:rsidR="005A674A" w:rsidRDefault="005A674A" w:rsidP="005A674A">
      <w:pPr>
        <w:spacing w:after="0"/>
        <w:ind w:left="648" w:hanging="648"/>
        <w:rPr>
          <w:color w:val="FF0000"/>
        </w:rPr>
      </w:pPr>
      <w:r>
        <w:rPr>
          <w:color w:val="FF0000"/>
        </w:rPr>
        <w:t>The team had an initial meeting with the user (Stijn) to get a starting point for user requirements. The</w:t>
      </w:r>
    </w:p>
    <w:p w14:paraId="6D6F4DC9" w14:textId="77777777" w:rsidR="008D2A29" w:rsidRDefault="005A674A" w:rsidP="005A674A">
      <w:pPr>
        <w:spacing w:after="0"/>
        <w:ind w:left="648" w:hanging="648"/>
        <w:rPr>
          <w:color w:val="FF0000"/>
        </w:rPr>
      </w:pPr>
      <w:r>
        <w:rPr>
          <w:color w:val="FF0000"/>
        </w:rPr>
        <w:lastRenderedPageBreak/>
        <w:t xml:space="preserve">team leader broke the project down into task and </w:t>
      </w:r>
      <w:r w:rsidR="008D2A29">
        <w:rPr>
          <w:color w:val="FF0000"/>
        </w:rPr>
        <w:t>assigned each</w:t>
      </w:r>
      <w:r>
        <w:rPr>
          <w:color w:val="FF0000"/>
        </w:rPr>
        <w:t xml:space="preserve"> team member </w:t>
      </w:r>
      <w:r w:rsidR="008D2A29">
        <w:rPr>
          <w:color w:val="FF0000"/>
        </w:rPr>
        <w:t>a task, this document</w:t>
      </w:r>
    </w:p>
    <w:p w14:paraId="64F100B9" w14:textId="77777777" w:rsidR="008D2A29" w:rsidRDefault="008D2A29" w:rsidP="005A674A">
      <w:pPr>
        <w:spacing w:after="0"/>
        <w:ind w:left="648" w:hanging="648"/>
        <w:rPr>
          <w:color w:val="FF0000"/>
        </w:rPr>
      </w:pPr>
      <w:r>
        <w:rPr>
          <w:color w:val="FF0000"/>
        </w:rPr>
        <w:t>was loaded onto google docs for all members to see. Each team member completed the component</w:t>
      </w:r>
    </w:p>
    <w:p w14:paraId="0CF6C811" w14:textId="0E84B317" w:rsidR="008D2A29" w:rsidRDefault="008D2A29" w:rsidP="005A674A">
      <w:pPr>
        <w:spacing w:after="0"/>
        <w:ind w:left="648" w:hanging="648"/>
        <w:rPr>
          <w:color w:val="FF0000"/>
        </w:rPr>
      </w:pPr>
      <w:r>
        <w:rPr>
          <w:color w:val="FF0000"/>
        </w:rPr>
        <w:t>and loaded it onto GitHub for all members tested and give feedback. The team leader was constantly on</w:t>
      </w:r>
    </w:p>
    <w:p w14:paraId="351F2757" w14:textId="77777777" w:rsidR="008D2A29" w:rsidRDefault="008D2A29" w:rsidP="005A674A">
      <w:pPr>
        <w:spacing w:after="0"/>
        <w:ind w:left="648" w:hanging="648"/>
        <w:rPr>
          <w:color w:val="FF0000"/>
        </w:rPr>
      </w:pPr>
      <w:r>
        <w:rPr>
          <w:color w:val="FF0000"/>
        </w:rPr>
        <w:t>messenger chatting with team members discussing progress and if assistance was required. Once all</w:t>
      </w:r>
    </w:p>
    <w:p w14:paraId="121E223C" w14:textId="77777777" w:rsidR="008D2A29" w:rsidRDefault="008D2A29" w:rsidP="005A674A">
      <w:pPr>
        <w:spacing w:after="0"/>
        <w:ind w:left="648" w:hanging="648"/>
        <w:rPr>
          <w:color w:val="FF0000"/>
        </w:rPr>
      </w:pPr>
      <w:r>
        <w:rPr>
          <w:color w:val="FF0000"/>
        </w:rPr>
        <w:t>members were happy with the component the next set of tasks or system requirements were then</w:t>
      </w:r>
    </w:p>
    <w:p w14:paraId="0C0513B2" w14:textId="077598A0" w:rsidR="005A674A" w:rsidRDefault="008D2A29" w:rsidP="005A674A">
      <w:pPr>
        <w:spacing w:after="0"/>
        <w:ind w:left="648" w:hanging="648"/>
        <w:rPr>
          <w:ins w:id="12" w:author="Andrew Johnston" w:date="2018-10-10T22:09:00Z"/>
          <w:color w:val="FF0000"/>
        </w:rPr>
      </w:pPr>
      <w:r>
        <w:rPr>
          <w:color w:val="FF0000"/>
        </w:rPr>
        <w:t>assigned by the team leader.</w:t>
      </w:r>
    </w:p>
    <w:p w14:paraId="1DB19077" w14:textId="77777777" w:rsidR="00F3625B" w:rsidRDefault="00F3625B" w:rsidP="005A674A">
      <w:pPr>
        <w:spacing w:after="0"/>
        <w:ind w:left="648" w:hanging="648"/>
        <w:rPr>
          <w:ins w:id="13" w:author="Andrew Johnston" w:date="2018-10-10T22:11:00Z"/>
          <w:color w:val="FF0000"/>
        </w:rPr>
      </w:pPr>
      <w:ins w:id="14" w:author="Andrew Johnston" w:date="2018-10-10T22:09:00Z">
        <w:r>
          <w:rPr>
            <w:color w:val="FF0000"/>
          </w:rPr>
          <w:t>The result</w:t>
        </w:r>
      </w:ins>
      <w:ins w:id="15" w:author="Andrew Johnston" w:date="2018-10-10T22:10:00Z">
        <w:r>
          <w:rPr>
            <w:color w:val="FF0000"/>
          </w:rPr>
          <w:t>s</w:t>
        </w:r>
      </w:ins>
      <w:ins w:id="16" w:author="Andrew Johnston" w:date="2018-10-10T22:09:00Z">
        <w:r>
          <w:rPr>
            <w:color w:val="FF0000"/>
          </w:rPr>
          <w:t xml:space="preserve"> we achieved was </w:t>
        </w:r>
      </w:ins>
      <w:ins w:id="17" w:author="Andrew Johnston" w:date="2018-10-10T22:10:00Z">
        <w:r>
          <w:rPr>
            <w:color w:val="FF0000"/>
          </w:rPr>
          <w:t>exceptional</w:t>
        </w:r>
      </w:ins>
      <w:ins w:id="18" w:author="Andrew Johnston" w:date="2018-10-10T22:09:00Z">
        <w:r>
          <w:rPr>
            <w:color w:val="FF0000"/>
          </w:rPr>
          <w:t xml:space="preserve"> but in future phone and video chat as the main</w:t>
        </w:r>
      </w:ins>
    </w:p>
    <w:p w14:paraId="456CEB72" w14:textId="3FFFDBB4" w:rsidR="00F3625B" w:rsidRDefault="00F3625B" w:rsidP="005A674A">
      <w:pPr>
        <w:spacing w:after="0"/>
        <w:ind w:left="648" w:hanging="648"/>
        <w:rPr>
          <w:color w:val="FF0000"/>
        </w:rPr>
      </w:pPr>
      <w:ins w:id="19" w:author="Andrew Johnston" w:date="2018-10-10T22:11:00Z">
        <w:r>
          <w:rPr>
            <w:color w:val="FF0000"/>
          </w:rPr>
          <w:t>communication</w:t>
        </w:r>
      </w:ins>
      <w:ins w:id="20" w:author="Andrew Johnston" w:date="2018-10-10T22:09:00Z">
        <w:r>
          <w:rPr>
            <w:color w:val="FF0000"/>
          </w:rPr>
          <w:t xml:space="preserve"> </w:t>
        </w:r>
      </w:ins>
      <w:ins w:id="21" w:author="Andrew Johnston" w:date="2018-10-10T22:11:00Z">
        <w:r>
          <w:rPr>
            <w:color w:val="FF0000"/>
          </w:rPr>
          <w:t>tool would be far more efficient when dealing with complex tasks.</w:t>
        </w:r>
      </w:ins>
    </w:p>
    <w:p w14:paraId="5BBC198A" w14:textId="25CB7B0D" w:rsidR="005A674A" w:rsidRPr="005A674A" w:rsidRDefault="005A674A" w:rsidP="005A674A">
      <w:pPr>
        <w:spacing w:after="0"/>
        <w:ind w:left="648" w:hanging="648"/>
        <w:rPr>
          <w:color w:val="FF0000"/>
        </w:rPr>
      </w:pPr>
    </w:p>
    <w:p w14:paraId="5B0DF0B1" w14:textId="77777777" w:rsidR="00FE5225" w:rsidRDefault="00FE5225" w:rsidP="00FE5225"/>
    <w:p w14:paraId="40D78BF2" w14:textId="503B2CB0" w:rsidR="00FE5225" w:rsidRDefault="00FE5225" w:rsidP="00FE5225"/>
    <w:p w14:paraId="092E2BE4" w14:textId="0D4C3FB2" w:rsidR="00EB170A" w:rsidRDefault="00EB170A" w:rsidP="00EB170A">
      <w:pPr>
        <w:pStyle w:val="Heading1"/>
      </w:pPr>
      <w:bookmarkStart w:id="22" w:name="_Toc527283675"/>
      <w:r>
        <w:t>PROJECT PROCESS</w:t>
      </w:r>
      <w:bookmarkEnd w:id="22"/>
    </w:p>
    <w:p w14:paraId="41344CA8" w14:textId="416CB4A3" w:rsidR="00EB170A" w:rsidRPr="00EB170A" w:rsidRDefault="00EB170A" w:rsidP="00EB170A">
      <w:r w:rsidRPr="00EB170A">
        <w:t>Note: Describe the process that your team followed for this project. Use the headings below to comment on the different aspects of this project.</w:t>
      </w:r>
    </w:p>
    <w:p w14:paraId="1F9E095B" w14:textId="5575E1E6" w:rsidR="001F1512" w:rsidRDefault="001F1512" w:rsidP="00FE5225"/>
    <w:p w14:paraId="266816DD" w14:textId="77777777" w:rsidR="006C3C49" w:rsidRDefault="006C3C49" w:rsidP="00FE5225"/>
    <w:p w14:paraId="28208DFE" w14:textId="69BA09CB" w:rsidR="00FE5225" w:rsidRPr="001F1512" w:rsidRDefault="001F1512" w:rsidP="00FE5225">
      <w:pPr>
        <w:rPr>
          <w:b/>
          <w:i/>
        </w:rPr>
      </w:pPr>
      <w:r w:rsidRPr="001F1512">
        <w:rPr>
          <w:b/>
          <w:i/>
        </w:rPr>
        <w:t>HD: The essay addresses all relevant areas in project process.</w:t>
      </w:r>
      <w:r w:rsidRPr="001F1512">
        <w:rPr>
          <w:b/>
          <w:i/>
        </w:rPr>
        <w:br/>
        <w:t>Analysis of team problems and (possible) solutions is in depth and reflective.</w:t>
      </w:r>
      <w:r w:rsidRPr="001F1512">
        <w:rPr>
          <w:b/>
          <w:i/>
        </w:rPr>
        <w:br/>
        <w:t>Reflection is well written with lessons learned and knowledge to be carried forward clearly articulated.</w:t>
      </w:r>
      <w:r w:rsidRPr="001F1512">
        <w:rPr>
          <w:b/>
          <w:i/>
        </w:rPr>
        <w:br/>
        <w:t>The essay is well supported by the documentations (meeting minutes) throughout the project.</w:t>
      </w:r>
    </w:p>
    <w:p w14:paraId="078CF6F5" w14:textId="45EAC8A1" w:rsidR="001F1512" w:rsidRDefault="001F1512" w:rsidP="00FE5225"/>
    <w:p w14:paraId="5B1FA818" w14:textId="0DCD26DB" w:rsidR="001F1512" w:rsidRDefault="001F1512" w:rsidP="00FE5225"/>
    <w:p w14:paraId="125868B1" w14:textId="77777777" w:rsidR="001F1512" w:rsidRDefault="001F1512" w:rsidP="00FE5225"/>
    <w:p w14:paraId="6AF98E69" w14:textId="6875B184" w:rsidR="00EB170A" w:rsidRDefault="00EB170A" w:rsidP="00EB170A">
      <w:pPr>
        <w:pStyle w:val="Heading2"/>
      </w:pPr>
      <w:bookmarkStart w:id="23" w:name="_Toc527283676"/>
      <w:r>
        <w:t>TEAM ORGANISATION</w:t>
      </w:r>
      <w:bookmarkEnd w:id="23"/>
    </w:p>
    <w:p w14:paraId="03F42344" w14:textId="663ED0DC" w:rsidR="00FE5225" w:rsidDel="00E36E99" w:rsidRDefault="00EB170A" w:rsidP="00FE5225">
      <w:pPr>
        <w:rPr>
          <w:del w:id="24" w:author="Zac" w:date="2018-10-10T19:49:00Z"/>
        </w:rPr>
      </w:pPr>
      <w:del w:id="25" w:author="Zac" w:date="2018-10-10T19:49:00Z">
        <w:r w:rsidRPr="00EB170A" w:rsidDel="00E36E99">
          <w:delText>Note: Discuss how teamwork was organised in the project</w:delText>
        </w:r>
      </w:del>
    </w:p>
    <w:p w14:paraId="62D644BA" w14:textId="091A2253" w:rsidR="009732A3" w:rsidRPr="00F16F08" w:rsidRDefault="00FC2931" w:rsidP="00FE5225">
      <w:pPr>
        <w:rPr>
          <w:color w:val="000000" w:themeColor="text1"/>
        </w:rPr>
      </w:pPr>
      <w:r w:rsidRPr="00F16F08">
        <w:rPr>
          <w:color w:val="000000" w:themeColor="text1"/>
        </w:rPr>
        <w:t xml:space="preserve">All forms of team work were organised </w:t>
      </w:r>
      <w:del w:id="26" w:author="Zac" w:date="2018-10-10T19:42:00Z">
        <w:r w:rsidRPr="00F16F08" w:rsidDel="00F16F08">
          <w:rPr>
            <w:color w:val="000000" w:themeColor="text1"/>
          </w:rPr>
          <w:delText xml:space="preserve">using </w:delText>
        </w:r>
      </w:del>
      <w:ins w:id="27" w:author="Zac" w:date="2018-10-10T19:42:00Z">
        <w:r w:rsidR="00F16F08" w:rsidRPr="00F16F08">
          <w:rPr>
            <w:color w:val="000000" w:themeColor="text1"/>
          </w:rPr>
          <w:t>by utilising Facebook</w:t>
        </w:r>
      </w:ins>
      <w:del w:id="28" w:author="Zac" w:date="2018-10-10T19:42:00Z">
        <w:r w:rsidRPr="00F16F08" w:rsidDel="00F16F08">
          <w:rPr>
            <w:color w:val="000000" w:themeColor="text1"/>
          </w:rPr>
          <w:delText>t</w:delText>
        </w:r>
        <w:r w:rsidR="00F16F08" w:rsidRPr="00F16F08" w:rsidDel="00F16F08">
          <w:rPr>
            <w:color w:val="000000" w:themeColor="text1"/>
          </w:rPr>
          <w:delText>he</w:delText>
        </w:r>
      </w:del>
      <w:r w:rsidRPr="00F16F08">
        <w:rPr>
          <w:color w:val="000000" w:themeColor="text1"/>
        </w:rPr>
        <w:t xml:space="preserve"> Messenger</w:t>
      </w:r>
      <w:r w:rsidR="00F62B7E" w:rsidRPr="00F16F08">
        <w:rPr>
          <w:color w:val="000000" w:themeColor="text1"/>
        </w:rPr>
        <w:t xml:space="preserve">, Google </w:t>
      </w:r>
      <w:ins w:id="29" w:author="Zac" w:date="2018-10-10T19:43:00Z">
        <w:r w:rsidR="00F16F08" w:rsidRPr="00F16F08">
          <w:rPr>
            <w:color w:val="000000" w:themeColor="text1"/>
          </w:rPr>
          <w:t>D</w:t>
        </w:r>
      </w:ins>
      <w:del w:id="30" w:author="Zac" w:date="2018-10-10T19:43:00Z">
        <w:r w:rsidR="00F62B7E" w:rsidRPr="00F16F08" w:rsidDel="00F16F08">
          <w:rPr>
            <w:color w:val="000000" w:themeColor="text1"/>
          </w:rPr>
          <w:delText>d</w:delText>
        </w:r>
      </w:del>
      <w:r w:rsidR="00F62B7E" w:rsidRPr="00F16F08">
        <w:rPr>
          <w:color w:val="000000" w:themeColor="text1"/>
        </w:rPr>
        <w:t>ocs</w:t>
      </w:r>
      <w:r w:rsidRPr="00F16F08">
        <w:rPr>
          <w:color w:val="000000" w:themeColor="text1"/>
        </w:rPr>
        <w:t xml:space="preserve"> </w:t>
      </w:r>
      <w:del w:id="31" w:author="Zac" w:date="2018-10-10T19:50:00Z">
        <w:r w:rsidR="00F62B7E" w:rsidRPr="00F16F08" w:rsidDel="00E36E99">
          <w:rPr>
            <w:color w:val="000000" w:themeColor="text1"/>
          </w:rPr>
          <w:delText>p</w:delText>
        </w:r>
        <w:r w:rsidRPr="00F16F08" w:rsidDel="00E36E99">
          <w:rPr>
            <w:color w:val="000000" w:themeColor="text1"/>
          </w:rPr>
          <w:delText>latform</w:delText>
        </w:r>
        <w:r w:rsidR="00F62B7E" w:rsidRPr="00F16F08" w:rsidDel="00E36E99">
          <w:rPr>
            <w:color w:val="000000" w:themeColor="text1"/>
          </w:rPr>
          <w:delText>s</w:delText>
        </w:r>
        <w:r w:rsidRPr="00F16F08" w:rsidDel="00E36E99">
          <w:rPr>
            <w:color w:val="000000" w:themeColor="text1"/>
          </w:rPr>
          <w:delText xml:space="preserve"> or </w:delText>
        </w:r>
      </w:del>
      <w:ins w:id="32" w:author="Zac" w:date="2018-10-10T19:50:00Z">
        <w:r w:rsidR="00E36E99">
          <w:rPr>
            <w:color w:val="000000" w:themeColor="text1"/>
          </w:rPr>
          <w:t xml:space="preserve"> and </w:t>
        </w:r>
      </w:ins>
      <w:r w:rsidRPr="00F16F08">
        <w:rPr>
          <w:color w:val="000000" w:themeColor="text1"/>
        </w:rPr>
        <w:t>via email.</w:t>
      </w:r>
      <w:r w:rsidR="00C41CC0" w:rsidRPr="00F16F08">
        <w:rPr>
          <w:color w:val="000000" w:themeColor="text1"/>
        </w:rPr>
        <w:t xml:space="preserve"> </w:t>
      </w:r>
      <w:r w:rsidR="009732A3" w:rsidRPr="00F16F08">
        <w:rPr>
          <w:color w:val="000000" w:themeColor="text1"/>
        </w:rPr>
        <w:t>Members would discuss availability, proficiencies and weaknesses in terms of coding, report writing and software experience</w:t>
      </w:r>
      <w:r w:rsidR="00C41CC0" w:rsidRPr="00F16F08">
        <w:rPr>
          <w:color w:val="000000" w:themeColor="text1"/>
        </w:rPr>
        <w:t xml:space="preserve"> which would provide vital information when organising teamwork</w:t>
      </w:r>
      <w:r w:rsidR="009732A3" w:rsidRPr="00F16F08">
        <w:rPr>
          <w:color w:val="000000" w:themeColor="text1"/>
        </w:rPr>
        <w:t>.</w:t>
      </w:r>
    </w:p>
    <w:p w14:paraId="06D9A66C" w14:textId="7E874A9A" w:rsidR="00C80CAC" w:rsidRPr="00F16F08" w:rsidRDefault="00891DA8" w:rsidP="00C80CAC">
      <w:pPr>
        <w:spacing w:after="0"/>
        <w:rPr>
          <w:color w:val="000000" w:themeColor="text1"/>
        </w:rPr>
      </w:pPr>
      <w:r w:rsidRPr="00F16F08">
        <w:rPr>
          <w:color w:val="000000" w:themeColor="text1"/>
        </w:rPr>
        <w:t>T</w:t>
      </w:r>
      <w:r w:rsidR="009732A3" w:rsidRPr="00F16F08">
        <w:rPr>
          <w:color w:val="000000" w:themeColor="text1"/>
        </w:rPr>
        <w:t xml:space="preserve">he team leader Mr </w:t>
      </w:r>
      <w:proofErr w:type="spellStart"/>
      <w:r w:rsidR="009732A3" w:rsidRPr="00F16F08">
        <w:rPr>
          <w:color w:val="000000" w:themeColor="text1"/>
        </w:rPr>
        <w:t>Hertweck</w:t>
      </w:r>
      <w:proofErr w:type="spellEnd"/>
      <w:r w:rsidR="009732A3" w:rsidRPr="00F16F08">
        <w:rPr>
          <w:color w:val="000000" w:themeColor="text1"/>
        </w:rPr>
        <w:t xml:space="preserve"> </w:t>
      </w:r>
      <w:r w:rsidRPr="00F16F08">
        <w:rPr>
          <w:color w:val="000000" w:themeColor="text1"/>
        </w:rPr>
        <w:t xml:space="preserve">was an essential figure in ensuring team work was consistently applied throughout the whole project cycle. </w:t>
      </w:r>
      <w:r w:rsidR="00F62B7E" w:rsidRPr="00F16F08">
        <w:rPr>
          <w:color w:val="000000" w:themeColor="text1"/>
        </w:rPr>
        <w:t>He would assign two members to a task i</w:t>
      </w:r>
      <w:ins w:id="33" w:author="Zac" w:date="2018-10-10T19:50:00Z">
        <w:r w:rsidR="00E36E99">
          <w:rPr>
            <w:color w:val="000000" w:themeColor="text1"/>
          </w:rPr>
          <w:t>f</w:t>
        </w:r>
      </w:ins>
      <w:del w:id="34" w:author="Zac" w:date="2018-10-10T19:50:00Z">
        <w:r w:rsidR="00F62B7E" w:rsidRPr="00F16F08" w:rsidDel="00E36E99">
          <w:rPr>
            <w:color w:val="000000" w:themeColor="text1"/>
          </w:rPr>
          <w:delText>s</w:delText>
        </w:r>
      </w:del>
      <w:r w:rsidR="00F62B7E" w:rsidRPr="00F16F08">
        <w:rPr>
          <w:color w:val="000000" w:themeColor="text1"/>
        </w:rPr>
        <w:t xml:space="preserve"> there were time constraints or felt a task required skills from two different member</w:t>
      </w:r>
      <w:ins w:id="35" w:author="Zac" w:date="2018-10-10T19:50:00Z">
        <w:r w:rsidR="00E36E99">
          <w:rPr>
            <w:color w:val="000000" w:themeColor="text1"/>
          </w:rPr>
          <w:t>s</w:t>
        </w:r>
      </w:ins>
      <w:r w:rsidR="00F62B7E" w:rsidRPr="00F16F08">
        <w:rPr>
          <w:color w:val="000000" w:themeColor="text1"/>
        </w:rPr>
        <w:t xml:space="preserve"> that exhibited them.</w:t>
      </w:r>
    </w:p>
    <w:p w14:paraId="290B0323" w14:textId="77777777" w:rsidR="00C80CAC" w:rsidRPr="00F16F08" w:rsidRDefault="00C80CAC" w:rsidP="00C80CAC">
      <w:pPr>
        <w:spacing w:after="0"/>
        <w:rPr>
          <w:color w:val="000000" w:themeColor="text1"/>
        </w:rPr>
      </w:pPr>
    </w:p>
    <w:p w14:paraId="18792985" w14:textId="77777777" w:rsidR="00C7694D" w:rsidRDefault="00C80CAC" w:rsidP="00C80CAC">
      <w:pPr>
        <w:spacing w:after="0"/>
        <w:rPr>
          <w:ins w:id="36" w:author="Zac" w:date="2018-10-10T19:54:00Z"/>
          <w:color w:val="000000" w:themeColor="text1"/>
        </w:rPr>
      </w:pPr>
      <w:del w:id="37" w:author="Zac" w:date="2018-10-10T19:52:00Z">
        <w:r w:rsidRPr="00F16F08" w:rsidDel="00E36E99">
          <w:rPr>
            <w:color w:val="000000" w:themeColor="text1"/>
          </w:rPr>
          <w:delText xml:space="preserve">Another method used to organise teamwork was between two or more members of the team. </w:delText>
        </w:r>
      </w:del>
      <w:r w:rsidRPr="00F16F08">
        <w:rPr>
          <w:color w:val="000000" w:themeColor="text1"/>
        </w:rPr>
        <w:t xml:space="preserve">If a member needed help with a task they would use </w:t>
      </w:r>
      <w:ins w:id="38" w:author="Zac" w:date="2018-10-10T19:51:00Z">
        <w:r w:rsidR="00E36E99">
          <w:rPr>
            <w:color w:val="000000" w:themeColor="text1"/>
          </w:rPr>
          <w:t>M</w:t>
        </w:r>
      </w:ins>
      <w:del w:id="39" w:author="Zac" w:date="2018-10-10T19:51:00Z">
        <w:r w:rsidRPr="00F16F08" w:rsidDel="00E36E99">
          <w:rPr>
            <w:color w:val="000000" w:themeColor="text1"/>
          </w:rPr>
          <w:delText>m</w:delText>
        </w:r>
      </w:del>
      <w:r w:rsidRPr="00F16F08">
        <w:rPr>
          <w:color w:val="000000" w:themeColor="text1"/>
        </w:rPr>
        <w:t>essenger to ask a member with the required skill</w:t>
      </w:r>
      <w:ins w:id="40" w:author="Zac" w:date="2018-10-10T19:51:00Z">
        <w:r w:rsidR="00E36E99">
          <w:rPr>
            <w:color w:val="000000" w:themeColor="text1"/>
          </w:rPr>
          <w:t>s</w:t>
        </w:r>
      </w:ins>
      <w:r w:rsidRPr="00F16F08">
        <w:rPr>
          <w:color w:val="000000" w:themeColor="text1"/>
        </w:rPr>
        <w:t xml:space="preserve"> to </w:t>
      </w:r>
      <w:del w:id="41" w:author="Zac" w:date="2018-10-10T19:51:00Z">
        <w:r w:rsidRPr="00F16F08" w:rsidDel="00E36E99">
          <w:rPr>
            <w:color w:val="000000" w:themeColor="text1"/>
          </w:rPr>
          <w:delText>provide assistance</w:delText>
        </w:r>
      </w:del>
      <w:ins w:id="42" w:author="Zac" w:date="2018-10-10T19:51:00Z">
        <w:r w:rsidR="00E36E99" w:rsidRPr="00F16F08">
          <w:rPr>
            <w:color w:val="000000" w:themeColor="text1"/>
          </w:rPr>
          <w:t>help</w:t>
        </w:r>
      </w:ins>
      <w:r w:rsidRPr="00F16F08">
        <w:rPr>
          <w:color w:val="000000" w:themeColor="text1"/>
        </w:rPr>
        <w:t xml:space="preserve">. This assistance could have been verbal, providing previous study material or collaborating via GitHub. </w:t>
      </w:r>
    </w:p>
    <w:p w14:paraId="0F8E5FB5" w14:textId="77777777" w:rsidR="00C7694D" w:rsidRDefault="00C7694D" w:rsidP="00C80CAC">
      <w:pPr>
        <w:spacing w:after="0"/>
        <w:rPr>
          <w:ins w:id="43" w:author="Zac" w:date="2018-10-10T19:54:00Z"/>
          <w:color w:val="000000" w:themeColor="text1"/>
        </w:rPr>
      </w:pPr>
    </w:p>
    <w:p w14:paraId="1B4056E4" w14:textId="3E55C994" w:rsidR="002F4911" w:rsidRPr="00F16F08" w:rsidRDefault="00C7694D" w:rsidP="00C80CAC">
      <w:pPr>
        <w:spacing w:after="0"/>
        <w:rPr>
          <w:color w:val="000000" w:themeColor="text1"/>
        </w:rPr>
      </w:pPr>
      <w:ins w:id="44" w:author="Zac" w:date="2018-10-10T19:54:00Z">
        <w:r>
          <w:rPr>
            <w:color w:val="000000" w:themeColor="text1"/>
          </w:rPr>
          <w:t>A negative to thi</w:t>
        </w:r>
      </w:ins>
      <w:ins w:id="45" w:author="Zac" w:date="2018-10-10T19:55:00Z">
        <w:r>
          <w:rPr>
            <w:color w:val="000000" w:themeColor="text1"/>
          </w:rPr>
          <w:t>s was when the Messenger chat became cluttered or a member was busy for the day</w:t>
        </w:r>
      </w:ins>
      <w:ins w:id="46" w:author="Zac" w:date="2018-10-10T19:56:00Z">
        <w:r>
          <w:rPr>
            <w:color w:val="000000" w:themeColor="text1"/>
          </w:rPr>
          <w:t xml:space="preserve">. The member would </w:t>
        </w:r>
      </w:ins>
      <w:ins w:id="47" w:author="Zac" w:date="2018-10-10T19:55:00Z">
        <w:r>
          <w:rPr>
            <w:color w:val="000000" w:themeColor="text1"/>
          </w:rPr>
          <w:t xml:space="preserve">check the group chat only to find a lot of missed messages that could have been collated into one or two succinct </w:t>
        </w:r>
      </w:ins>
      <w:ins w:id="48" w:author="Zac" w:date="2018-10-10T19:56:00Z">
        <w:r>
          <w:rPr>
            <w:color w:val="000000" w:themeColor="text1"/>
          </w:rPr>
          <w:t>messages.</w:t>
        </w:r>
      </w:ins>
      <w:r w:rsidR="009732A3" w:rsidRPr="00F16F08">
        <w:rPr>
          <w:color w:val="000000" w:themeColor="text1"/>
        </w:rPr>
        <w:t xml:space="preserve"> </w:t>
      </w:r>
      <w:ins w:id="49" w:author="Zac" w:date="2018-10-10T19:56:00Z">
        <w:r>
          <w:rPr>
            <w:color w:val="000000" w:themeColor="text1"/>
          </w:rPr>
          <w:t>Going forward, the group could be cognisant of this problem and have stricter rul</w:t>
        </w:r>
      </w:ins>
      <w:ins w:id="50" w:author="Zac" w:date="2018-10-10T19:57:00Z">
        <w:r>
          <w:rPr>
            <w:color w:val="000000" w:themeColor="text1"/>
          </w:rPr>
          <w:t>es in place.</w:t>
        </w:r>
      </w:ins>
    </w:p>
    <w:p w14:paraId="2BD33482" w14:textId="77777777" w:rsidR="00FC2931" w:rsidRPr="00FC2931" w:rsidRDefault="00FC2931" w:rsidP="00FE5225">
      <w:pPr>
        <w:rPr>
          <w:color w:val="FF0000"/>
        </w:rPr>
      </w:pPr>
    </w:p>
    <w:p w14:paraId="78A7BE74" w14:textId="0BACD94E" w:rsidR="00EB170A" w:rsidRDefault="00EB170A" w:rsidP="00EB170A">
      <w:pPr>
        <w:pStyle w:val="Heading2"/>
      </w:pPr>
      <w:bookmarkStart w:id="51" w:name="_Toc527283677"/>
      <w:r>
        <w:lastRenderedPageBreak/>
        <w:t>TEAM STRUCTURE AND ROLES</w:t>
      </w:r>
      <w:bookmarkEnd w:id="51"/>
    </w:p>
    <w:p w14:paraId="212362AB" w14:textId="648E0BAC" w:rsidR="00EB170A" w:rsidDel="00C7694D" w:rsidRDefault="00EB170A" w:rsidP="00EB170A">
      <w:pPr>
        <w:rPr>
          <w:del w:id="52" w:author="Zac" w:date="2018-10-10T19:57:00Z"/>
        </w:rPr>
      </w:pPr>
      <w:del w:id="53" w:author="Zac" w:date="2018-10-10T19:57:00Z">
        <w:r w:rsidDel="00C7694D">
          <w:delText>Notes:</w:delText>
        </w:r>
      </w:del>
    </w:p>
    <w:p w14:paraId="658CF038" w14:textId="3E35DA68" w:rsidR="00EB170A" w:rsidDel="00C7694D" w:rsidRDefault="00EB170A" w:rsidP="00EB170A">
      <w:pPr>
        <w:rPr>
          <w:del w:id="54" w:author="Zac" w:date="2018-10-10T19:57:00Z"/>
        </w:rPr>
      </w:pPr>
      <w:del w:id="55" w:author="Zac" w:date="2018-10-10T19:57:00Z">
        <w:r w:rsidDel="00C7694D">
          <w:delText>•</w:delText>
        </w:r>
        <w:r w:rsidDel="00C7694D">
          <w:tab/>
          <w:delText>What team structure did your team assume?</w:delText>
        </w:r>
      </w:del>
    </w:p>
    <w:p w14:paraId="2D130FEC" w14:textId="7E353657" w:rsidR="00150E75" w:rsidRPr="00F16F08" w:rsidDel="00150E75" w:rsidRDefault="00630CD4" w:rsidP="00150E75">
      <w:pPr>
        <w:rPr>
          <w:del w:id="56" w:author="Zac" w:date="2018-10-10T20:11:00Z"/>
          <w:color w:val="000000" w:themeColor="text1"/>
        </w:rPr>
      </w:pPr>
      <w:ins w:id="57" w:author="Zac" w:date="2018-10-10T20:08:00Z">
        <w:r>
          <w:rPr>
            <w:color w:val="000000" w:themeColor="text1"/>
          </w:rPr>
          <w:t xml:space="preserve">Mark IV Tech </w:t>
        </w:r>
        <w:r w:rsidR="00150E75">
          <w:rPr>
            <w:color w:val="000000" w:themeColor="text1"/>
          </w:rPr>
          <w:t xml:space="preserve">is made up for 4 team members forming a virtual team. </w:t>
        </w:r>
      </w:ins>
      <w:r w:rsidR="00F9237D" w:rsidRPr="00F16F08">
        <w:rPr>
          <w:color w:val="000000" w:themeColor="text1"/>
        </w:rPr>
        <w:t>There was a team leader, a front-end department and a back-end department</w:t>
      </w:r>
      <w:ins w:id="58" w:author="Zac" w:date="2018-10-10T19:57:00Z">
        <w:r w:rsidR="00C7694D">
          <w:rPr>
            <w:color w:val="000000" w:themeColor="text1"/>
          </w:rPr>
          <w:t xml:space="preserve"> for development.</w:t>
        </w:r>
      </w:ins>
      <w:del w:id="59" w:author="Zac" w:date="2018-10-10T19:57:00Z">
        <w:r w:rsidR="00F9237D" w:rsidRPr="00F16F08" w:rsidDel="00C7694D">
          <w:rPr>
            <w:color w:val="000000" w:themeColor="text1"/>
          </w:rPr>
          <w:delText xml:space="preserve">. </w:delText>
        </w:r>
      </w:del>
      <w:ins w:id="60" w:author="Zac" w:date="2018-10-10T20:11:00Z">
        <w:r w:rsidR="00150E75">
          <w:rPr>
            <w:color w:val="000000" w:themeColor="text1"/>
          </w:rPr>
          <w:t xml:space="preserve"> </w:t>
        </w:r>
      </w:ins>
    </w:p>
    <w:p w14:paraId="61E5F4EA" w14:textId="52BF8748" w:rsidR="00F9237D" w:rsidRPr="002B24D1" w:rsidDel="00150E75" w:rsidRDefault="00F9237D" w:rsidP="00EB170A">
      <w:pPr>
        <w:rPr>
          <w:del w:id="61" w:author="Zac" w:date="2018-10-10T20:09:00Z"/>
          <w:color w:val="FF0000"/>
        </w:rPr>
      </w:pPr>
    </w:p>
    <w:p w14:paraId="6AE873BA" w14:textId="38701EC8" w:rsidR="00EB170A" w:rsidDel="00150E75" w:rsidRDefault="00EB170A" w:rsidP="00EB170A">
      <w:pPr>
        <w:rPr>
          <w:del w:id="62" w:author="Zac" w:date="2018-10-10T20:09:00Z"/>
        </w:rPr>
      </w:pPr>
      <w:del w:id="63" w:author="Zac" w:date="2018-10-10T20:09:00Z">
        <w:r w:rsidDel="00150E75">
          <w:delText>•</w:delText>
        </w:r>
        <w:r w:rsidDel="00150E75">
          <w:tab/>
          <w:delText>What roles did different team members play within the team?</w:delText>
        </w:r>
      </w:del>
    </w:p>
    <w:p w14:paraId="1C222FA3" w14:textId="374119A0" w:rsidR="005806DA" w:rsidDel="00150E75" w:rsidRDefault="00F9237D" w:rsidP="005806DA">
      <w:pPr>
        <w:spacing w:after="0"/>
        <w:rPr>
          <w:del w:id="64" w:author="Zac" w:date="2018-10-10T20:10:00Z"/>
          <w:color w:val="000000" w:themeColor="text1"/>
        </w:rPr>
      </w:pPr>
      <w:r w:rsidRPr="00F16F08">
        <w:rPr>
          <w:color w:val="000000" w:themeColor="text1"/>
        </w:rPr>
        <w:t xml:space="preserve">The team leader ran the whole project ensuring all member </w:t>
      </w:r>
      <w:ins w:id="65" w:author="Zac" w:date="2018-10-10T20:09:00Z">
        <w:r w:rsidR="00150E75">
          <w:rPr>
            <w:color w:val="000000" w:themeColor="text1"/>
          </w:rPr>
          <w:t>k</w:t>
        </w:r>
      </w:ins>
      <w:r w:rsidRPr="00F16F08">
        <w:rPr>
          <w:color w:val="000000" w:themeColor="text1"/>
        </w:rPr>
        <w:t xml:space="preserve">new each deadline, assigned tasks to </w:t>
      </w:r>
      <w:del w:id="66" w:author="Zac" w:date="2018-10-10T20:09:00Z">
        <w:r w:rsidRPr="00F16F08" w:rsidDel="00150E75">
          <w:rPr>
            <w:color w:val="000000" w:themeColor="text1"/>
          </w:rPr>
          <w:delText>each member or members and</w:delText>
        </w:r>
      </w:del>
      <w:ins w:id="67" w:author="Zac" w:date="2018-10-10T20:09:00Z">
        <w:r w:rsidR="00150E75">
          <w:rPr>
            <w:color w:val="000000" w:themeColor="text1"/>
          </w:rPr>
          <w:t>members and</w:t>
        </w:r>
      </w:ins>
      <w:r w:rsidRPr="00F16F08">
        <w:rPr>
          <w:color w:val="000000" w:themeColor="text1"/>
        </w:rPr>
        <w:t xml:space="preserve"> kept th</w:t>
      </w:r>
      <w:r w:rsidR="005806DA" w:rsidRPr="00F16F08">
        <w:rPr>
          <w:color w:val="000000" w:themeColor="text1"/>
        </w:rPr>
        <w:t>e team focussed and moral</w:t>
      </w:r>
      <w:ins w:id="68" w:author="Zac" w:date="2018-10-10T20:09:00Z">
        <w:r w:rsidR="00150E75">
          <w:rPr>
            <w:color w:val="000000" w:themeColor="text1"/>
          </w:rPr>
          <w:t>e</w:t>
        </w:r>
      </w:ins>
      <w:r w:rsidR="005806DA" w:rsidRPr="00F16F08">
        <w:rPr>
          <w:color w:val="000000" w:themeColor="text1"/>
        </w:rPr>
        <w:t xml:space="preserve"> high. </w:t>
      </w:r>
    </w:p>
    <w:p w14:paraId="5780EAE9" w14:textId="77777777" w:rsidR="00150E75" w:rsidRDefault="00150E75" w:rsidP="00150E75">
      <w:pPr>
        <w:spacing w:after="0"/>
        <w:ind w:left="0"/>
        <w:rPr>
          <w:ins w:id="69" w:author="Zac" w:date="2018-10-10T20:11:00Z"/>
          <w:color w:val="000000" w:themeColor="text1"/>
        </w:rPr>
      </w:pPr>
    </w:p>
    <w:p w14:paraId="7926FE31" w14:textId="77777777" w:rsidR="00150E75" w:rsidRPr="00F16F08" w:rsidRDefault="00150E75" w:rsidP="005806DA">
      <w:pPr>
        <w:spacing w:after="0"/>
        <w:rPr>
          <w:ins w:id="70" w:author="Zac" w:date="2018-10-10T20:11:00Z"/>
          <w:color w:val="000000" w:themeColor="text1"/>
        </w:rPr>
      </w:pPr>
    </w:p>
    <w:p w14:paraId="5FD6B47F" w14:textId="77777777" w:rsidR="005806DA" w:rsidRPr="00F16F08" w:rsidDel="00150E75" w:rsidRDefault="005806DA" w:rsidP="00150E75">
      <w:pPr>
        <w:spacing w:after="0"/>
        <w:rPr>
          <w:del w:id="71" w:author="Zac" w:date="2018-10-10T20:10:00Z"/>
          <w:color w:val="000000" w:themeColor="text1"/>
        </w:rPr>
      </w:pPr>
    </w:p>
    <w:p w14:paraId="7D2EC9E0" w14:textId="4CECB68C" w:rsidR="00F9237D" w:rsidRPr="00F16F08" w:rsidDel="00150E75" w:rsidRDefault="00F9237D">
      <w:pPr>
        <w:spacing w:after="0"/>
        <w:ind w:left="0"/>
        <w:rPr>
          <w:del w:id="72" w:author="Zac" w:date="2018-10-10T20:10:00Z"/>
          <w:color w:val="000000" w:themeColor="text1"/>
        </w:rPr>
        <w:pPrChange w:id="73" w:author="Zac" w:date="2018-10-10T20:10:00Z">
          <w:pPr>
            <w:spacing w:after="0"/>
          </w:pPr>
        </w:pPrChange>
      </w:pPr>
      <w:r w:rsidRPr="00F16F08">
        <w:rPr>
          <w:color w:val="000000" w:themeColor="text1"/>
        </w:rPr>
        <w:t xml:space="preserve">The </w:t>
      </w:r>
      <w:ins w:id="74" w:author="Zac" w:date="2018-10-10T20:10:00Z">
        <w:r w:rsidR="00150E75">
          <w:rPr>
            <w:color w:val="000000" w:themeColor="text1"/>
          </w:rPr>
          <w:t>front</w:t>
        </w:r>
      </w:ins>
      <w:del w:id="75" w:author="Zac" w:date="2018-10-10T20:10:00Z">
        <w:r w:rsidRPr="00F16F08" w:rsidDel="00150E75">
          <w:rPr>
            <w:color w:val="000000" w:themeColor="text1"/>
          </w:rPr>
          <w:delText>back</w:delText>
        </w:r>
      </w:del>
      <w:r w:rsidRPr="00F16F08">
        <w:rPr>
          <w:color w:val="000000" w:themeColor="text1"/>
        </w:rPr>
        <w:t xml:space="preserve">-end department was responsible for </w:t>
      </w:r>
      <w:r w:rsidR="005806DA" w:rsidRPr="00F16F08">
        <w:rPr>
          <w:color w:val="000000" w:themeColor="text1"/>
        </w:rPr>
        <w:t xml:space="preserve">developing a </w:t>
      </w:r>
      <w:r w:rsidRPr="00F16F08">
        <w:rPr>
          <w:color w:val="000000" w:themeColor="text1"/>
        </w:rPr>
        <w:t>user interface</w:t>
      </w:r>
      <w:r w:rsidR="001C1880" w:rsidRPr="00F16F08">
        <w:rPr>
          <w:color w:val="000000" w:themeColor="text1"/>
        </w:rPr>
        <w:t xml:space="preserve"> and the flow of the web application.</w:t>
      </w:r>
      <w:r w:rsidR="005806DA" w:rsidRPr="00F16F08">
        <w:rPr>
          <w:color w:val="000000" w:themeColor="text1"/>
        </w:rPr>
        <w:t xml:space="preserve"> </w:t>
      </w:r>
    </w:p>
    <w:p w14:paraId="7753C14C" w14:textId="632B7293" w:rsidR="005806DA" w:rsidRPr="00F16F08" w:rsidDel="00150E75" w:rsidRDefault="005806DA" w:rsidP="005806DA">
      <w:pPr>
        <w:spacing w:after="0"/>
        <w:rPr>
          <w:del w:id="76" w:author="Zac" w:date="2018-10-10T20:10:00Z"/>
          <w:color w:val="000000" w:themeColor="text1"/>
        </w:rPr>
      </w:pPr>
    </w:p>
    <w:p w14:paraId="14D755E2" w14:textId="1AFEE662" w:rsidR="005806DA" w:rsidRDefault="005806DA" w:rsidP="00150E75">
      <w:pPr>
        <w:spacing w:after="0"/>
        <w:ind w:left="0"/>
        <w:rPr>
          <w:ins w:id="77" w:author="Zac" w:date="2018-10-10T20:13:00Z"/>
          <w:color w:val="000000" w:themeColor="text1"/>
        </w:rPr>
      </w:pPr>
      <w:r w:rsidRPr="00F16F08">
        <w:rPr>
          <w:color w:val="000000" w:themeColor="text1"/>
        </w:rPr>
        <w:t xml:space="preserve">The </w:t>
      </w:r>
      <w:ins w:id="78" w:author="Zac" w:date="2018-10-10T20:10:00Z">
        <w:r w:rsidR="00150E75">
          <w:rPr>
            <w:color w:val="000000" w:themeColor="text1"/>
          </w:rPr>
          <w:t>back</w:t>
        </w:r>
      </w:ins>
      <w:del w:id="79" w:author="Zac" w:date="2018-10-10T20:10:00Z">
        <w:r w:rsidRPr="00F16F08" w:rsidDel="00150E75">
          <w:rPr>
            <w:color w:val="000000" w:themeColor="text1"/>
          </w:rPr>
          <w:delText>front</w:delText>
        </w:r>
      </w:del>
      <w:r w:rsidRPr="00F16F08">
        <w:rPr>
          <w:color w:val="000000" w:themeColor="text1"/>
        </w:rPr>
        <w:t>-end department was responsible for ensuring the application talks to the database, saves, retrieves and uses data according to user specifications.</w:t>
      </w:r>
      <w:ins w:id="80" w:author="Zac" w:date="2018-10-10T20:11:00Z">
        <w:r w:rsidR="00150E75">
          <w:rPr>
            <w:color w:val="000000" w:themeColor="text1"/>
          </w:rPr>
          <w:t xml:space="preserve"> For report writing all members were assigned different parts. Then by utilising track changes, another member could check their work and offer suggestions.</w:t>
        </w:r>
      </w:ins>
      <w:ins w:id="81" w:author="Zac" w:date="2018-10-10T20:12:00Z">
        <w:r w:rsidR="00150E75">
          <w:rPr>
            <w:color w:val="000000" w:themeColor="text1"/>
          </w:rPr>
          <w:t xml:space="preserve"> </w:t>
        </w:r>
      </w:ins>
    </w:p>
    <w:p w14:paraId="3FD8EBAF" w14:textId="7FD6673F" w:rsidR="00150E75" w:rsidRDefault="00150E75" w:rsidP="00150E75">
      <w:pPr>
        <w:spacing w:after="0"/>
        <w:ind w:left="0"/>
        <w:rPr>
          <w:ins w:id="82" w:author="Zac" w:date="2018-10-10T20:13:00Z"/>
          <w:color w:val="000000" w:themeColor="text1"/>
        </w:rPr>
      </w:pPr>
    </w:p>
    <w:p w14:paraId="5F43D173" w14:textId="5166E37F" w:rsidR="00150E75" w:rsidRPr="00F16F08" w:rsidRDefault="00150E75">
      <w:pPr>
        <w:spacing w:after="0"/>
        <w:ind w:left="0"/>
        <w:rPr>
          <w:color w:val="000000" w:themeColor="text1"/>
        </w:rPr>
        <w:pPrChange w:id="83" w:author="Zac" w:date="2018-10-10T20:10:00Z">
          <w:pPr>
            <w:spacing w:after="0"/>
          </w:pPr>
        </w:pPrChange>
      </w:pPr>
      <w:ins w:id="84" w:author="Zac" w:date="2018-10-10T20:13:00Z">
        <w:r>
          <w:rPr>
            <w:color w:val="000000" w:themeColor="text1"/>
          </w:rPr>
          <w:t xml:space="preserve">This method worked well as early in the process members were selected for either front or back end development based on their strengths in coding. </w:t>
        </w:r>
      </w:ins>
      <w:ins w:id="85" w:author="Zac" w:date="2018-10-10T20:14:00Z">
        <w:r>
          <w:rPr>
            <w:color w:val="000000" w:themeColor="text1"/>
          </w:rPr>
          <w:t>However due to the project requiring more back-end development the workload was not equal during deve</w:t>
        </w:r>
      </w:ins>
      <w:ins w:id="86" w:author="Zac" w:date="2018-10-10T20:15:00Z">
        <w:r>
          <w:rPr>
            <w:color w:val="000000" w:themeColor="text1"/>
          </w:rPr>
          <w:t>lopment. This was mitigated by the team leader assigning the front-end members more ancillary tasks and report writing.</w:t>
        </w:r>
      </w:ins>
    </w:p>
    <w:p w14:paraId="608CC000" w14:textId="12AEA23C" w:rsidR="00CF6145" w:rsidRPr="00F16F08" w:rsidDel="00150E75" w:rsidRDefault="00CF6145" w:rsidP="005806DA">
      <w:pPr>
        <w:spacing w:after="0"/>
        <w:rPr>
          <w:del w:id="87" w:author="Zac" w:date="2018-10-10T20:12:00Z"/>
          <w:color w:val="000000" w:themeColor="text1"/>
        </w:rPr>
      </w:pPr>
    </w:p>
    <w:p w14:paraId="5092904B" w14:textId="2F07E5B3" w:rsidR="00CF6145" w:rsidRPr="00F16F08" w:rsidDel="00150E75" w:rsidRDefault="00CF6145">
      <w:pPr>
        <w:spacing w:after="0"/>
        <w:ind w:left="0"/>
        <w:rPr>
          <w:del w:id="88" w:author="Zac" w:date="2018-10-10T20:12:00Z"/>
          <w:color w:val="000000" w:themeColor="text1"/>
        </w:rPr>
        <w:pPrChange w:id="89" w:author="Zac" w:date="2018-10-10T20:12:00Z">
          <w:pPr>
            <w:spacing w:after="0"/>
          </w:pPr>
        </w:pPrChange>
      </w:pPr>
      <w:del w:id="90" w:author="Zac" w:date="2018-10-10T20:12:00Z">
        <w:r w:rsidRPr="00F16F08" w:rsidDel="00150E75">
          <w:rPr>
            <w:color w:val="000000" w:themeColor="text1"/>
          </w:rPr>
          <w:delText>All departments were involved in the report writing process.</w:delText>
        </w:r>
      </w:del>
    </w:p>
    <w:p w14:paraId="414AE67B" w14:textId="5D03C0F1" w:rsidR="005806DA" w:rsidRPr="00F9237D" w:rsidDel="00150E75" w:rsidRDefault="005806DA">
      <w:pPr>
        <w:spacing w:after="0"/>
        <w:ind w:left="0"/>
        <w:rPr>
          <w:del w:id="91" w:author="Zac" w:date="2018-10-10T20:12:00Z"/>
          <w:color w:val="FF0000"/>
        </w:rPr>
        <w:pPrChange w:id="92" w:author="Zac" w:date="2018-10-10T20:12:00Z">
          <w:pPr>
            <w:spacing w:after="0"/>
          </w:pPr>
        </w:pPrChange>
      </w:pPr>
    </w:p>
    <w:p w14:paraId="47F9A0F3" w14:textId="5120FC62" w:rsidR="00FE5225" w:rsidDel="00150E75" w:rsidRDefault="00EB170A">
      <w:pPr>
        <w:ind w:left="0"/>
        <w:rPr>
          <w:del w:id="93" w:author="Zac" w:date="2018-10-10T20:12:00Z"/>
        </w:rPr>
        <w:pPrChange w:id="94" w:author="Zac" w:date="2018-10-10T20:12:00Z">
          <w:pPr/>
        </w:pPrChange>
      </w:pPr>
      <w:del w:id="95" w:author="Zac" w:date="2018-10-10T20:12:00Z">
        <w:r w:rsidDel="00150E75">
          <w:delText>•</w:delText>
        </w:r>
        <w:r w:rsidDel="00150E75">
          <w:tab/>
          <w:delText>Consider both technical and non-technical roles</w:delText>
        </w:r>
      </w:del>
    </w:p>
    <w:p w14:paraId="4EA05B6D" w14:textId="60175EAF" w:rsidR="00FE5225" w:rsidRDefault="00FE5225">
      <w:pPr>
        <w:ind w:left="0"/>
        <w:pPrChange w:id="96" w:author="Zac" w:date="2018-10-10T20:12:00Z">
          <w:pPr/>
        </w:pPrChange>
      </w:pPr>
    </w:p>
    <w:p w14:paraId="7B984998" w14:textId="450F485D" w:rsidR="00EB170A" w:rsidRDefault="00EB170A" w:rsidP="00EB170A">
      <w:pPr>
        <w:pStyle w:val="Heading2"/>
      </w:pPr>
      <w:bookmarkStart w:id="97" w:name="_Toc527283678"/>
      <w:r>
        <w:t>COMMUNICATION AND MEETINGS</w:t>
      </w:r>
      <w:bookmarkEnd w:id="97"/>
    </w:p>
    <w:p w14:paraId="76518579" w14:textId="57ECD341" w:rsidR="00EB170A" w:rsidDel="00150E75" w:rsidRDefault="00EB170A" w:rsidP="00134136">
      <w:pPr>
        <w:spacing w:after="0"/>
        <w:rPr>
          <w:del w:id="98" w:author="Zac" w:date="2018-10-10T20:16:00Z"/>
        </w:rPr>
      </w:pPr>
      <w:del w:id="99" w:author="Zac" w:date="2018-10-10T20:16:00Z">
        <w:r w:rsidDel="00150E75">
          <w:delText>Notes:</w:delText>
        </w:r>
      </w:del>
    </w:p>
    <w:p w14:paraId="3371480B" w14:textId="77777777" w:rsidR="00150E75" w:rsidRDefault="00150E75">
      <w:pPr>
        <w:ind w:left="0"/>
        <w:rPr>
          <w:ins w:id="100" w:author="Zac" w:date="2018-10-10T20:16:00Z"/>
        </w:rPr>
        <w:pPrChange w:id="101" w:author="Zac" w:date="2018-10-10T20:16:00Z">
          <w:pPr/>
        </w:pPrChange>
      </w:pPr>
    </w:p>
    <w:p w14:paraId="307A660C" w14:textId="78545FD1" w:rsidR="00EB170A" w:rsidDel="00150E75" w:rsidRDefault="00EB170A" w:rsidP="00EB170A">
      <w:pPr>
        <w:rPr>
          <w:del w:id="102" w:author="Zac" w:date="2018-10-10T20:16:00Z"/>
        </w:rPr>
      </w:pPr>
      <w:del w:id="103" w:author="Zac" w:date="2018-10-10T20:16:00Z">
        <w:r w:rsidDel="00150E75">
          <w:delText>•</w:delText>
        </w:r>
        <w:r w:rsidDel="00150E75">
          <w:tab/>
          <w:delText>How well did all the team members communicate with each other?</w:delText>
        </w:r>
      </w:del>
    </w:p>
    <w:p w14:paraId="1744B154" w14:textId="13E16050" w:rsidR="00134136" w:rsidRPr="00F16F08" w:rsidDel="00150E75" w:rsidRDefault="00134136" w:rsidP="00134136">
      <w:pPr>
        <w:spacing w:after="0"/>
        <w:rPr>
          <w:del w:id="104" w:author="Zac" w:date="2018-10-10T20:17:00Z"/>
          <w:color w:val="000000" w:themeColor="text1"/>
        </w:rPr>
      </w:pPr>
      <w:r w:rsidRPr="00F16F08">
        <w:rPr>
          <w:color w:val="000000" w:themeColor="text1"/>
        </w:rPr>
        <w:t>Communication throughout the whole project was exceptional because of the democratic management style adopted. All members were encouraged to communicate and use multiple platforms to achieve this.</w:t>
      </w:r>
      <w:ins w:id="105" w:author="Zac" w:date="2018-10-10T20:17:00Z">
        <w:r w:rsidR="00150E75">
          <w:t xml:space="preserve"> However, </w:t>
        </w:r>
      </w:ins>
    </w:p>
    <w:p w14:paraId="025A445D" w14:textId="77777777" w:rsidR="00134136" w:rsidRPr="00134136" w:rsidDel="00150E75" w:rsidRDefault="00134136" w:rsidP="00134136">
      <w:pPr>
        <w:spacing w:after="0"/>
        <w:rPr>
          <w:del w:id="106" w:author="Zac" w:date="2018-10-10T20:17:00Z"/>
          <w:color w:val="FF0000"/>
        </w:rPr>
      </w:pPr>
    </w:p>
    <w:p w14:paraId="62A9B432" w14:textId="549B2BF5" w:rsidR="00EB170A" w:rsidDel="00150E75" w:rsidRDefault="00EB170A">
      <w:pPr>
        <w:ind w:left="0"/>
        <w:rPr>
          <w:del w:id="107" w:author="Zac" w:date="2018-10-10T20:16:00Z"/>
        </w:rPr>
        <w:pPrChange w:id="108" w:author="Zac" w:date="2018-10-10T20:17:00Z">
          <w:pPr/>
        </w:pPrChange>
      </w:pPr>
      <w:del w:id="109" w:author="Zac" w:date="2018-10-10T20:16:00Z">
        <w:r w:rsidDel="00150E75">
          <w:delText>•</w:delText>
        </w:r>
        <w:r w:rsidDel="00150E75">
          <w:tab/>
          <w:delText>What communication problems did you encounter?</w:delText>
        </w:r>
      </w:del>
    </w:p>
    <w:p w14:paraId="4560BB5E" w14:textId="2326F757" w:rsidR="00C61B80" w:rsidRPr="00F16F08" w:rsidRDefault="00134136" w:rsidP="00A3550B">
      <w:pPr>
        <w:spacing w:after="0"/>
        <w:rPr>
          <w:color w:val="000000" w:themeColor="text1"/>
        </w:rPr>
      </w:pPr>
      <w:del w:id="110" w:author="Zac" w:date="2018-10-10T20:17:00Z">
        <w:r w:rsidRPr="00F16F08" w:rsidDel="00150E75">
          <w:rPr>
            <w:color w:val="000000" w:themeColor="text1"/>
          </w:rPr>
          <w:delText>I</w:delText>
        </w:r>
      </w:del>
      <w:ins w:id="111" w:author="Zac" w:date="2018-10-10T20:17:00Z">
        <w:r w:rsidR="00150E75">
          <w:rPr>
            <w:color w:val="000000" w:themeColor="text1"/>
          </w:rPr>
          <w:t>i</w:t>
        </w:r>
      </w:ins>
      <w:r w:rsidRPr="00F16F08">
        <w:rPr>
          <w:color w:val="000000" w:themeColor="text1"/>
        </w:rPr>
        <w:t xml:space="preserve">n some </w:t>
      </w:r>
      <w:r w:rsidR="00C61B80" w:rsidRPr="00F16F08">
        <w:rPr>
          <w:color w:val="000000" w:themeColor="text1"/>
        </w:rPr>
        <w:t>instances,</w:t>
      </w:r>
      <w:r w:rsidRPr="00F16F08">
        <w:rPr>
          <w:color w:val="000000" w:themeColor="text1"/>
        </w:rPr>
        <w:t xml:space="preserve"> due to the complexity of the issue or task the platforms used were not adequate. </w:t>
      </w:r>
      <w:r w:rsidR="00C61B80" w:rsidRPr="00F16F08">
        <w:rPr>
          <w:color w:val="000000" w:themeColor="text1"/>
        </w:rPr>
        <w:t>The l</w:t>
      </w:r>
      <w:r w:rsidRPr="00F16F08">
        <w:rPr>
          <w:color w:val="000000" w:themeColor="text1"/>
        </w:rPr>
        <w:t xml:space="preserve">ength of time to discuss </w:t>
      </w:r>
      <w:r w:rsidR="00C61B80" w:rsidRPr="00F16F08">
        <w:rPr>
          <w:color w:val="000000" w:themeColor="text1"/>
        </w:rPr>
        <w:t xml:space="preserve">an </w:t>
      </w:r>
      <w:r w:rsidRPr="00F16F08">
        <w:rPr>
          <w:color w:val="000000" w:themeColor="text1"/>
        </w:rPr>
        <w:t>issue or explain</w:t>
      </w:r>
      <w:ins w:id="112" w:author="Zac" w:date="2018-10-10T20:17:00Z">
        <w:r w:rsidR="00150E75">
          <w:rPr>
            <w:color w:val="000000" w:themeColor="text1"/>
          </w:rPr>
          <w:t xml:space="preserve"> a</w:t>
        </w:r>
      </w:ins>
      <w:r w:rsidRPr="00F16F08">
        <w:rPr>
          <w:color w:val="000000" w:themeColor="text1"/>
        </w:rPr>
        <w:t xml:space="preserve"> view</w:t>
      </w:r>
      <w:r w:rsidR="00C61B80" w:rsidRPr="00F16F08">
        <w:rPr>
          <w:color w:val="000000" w:themeColor="text1"/>
        </w:rPr>
        <w:t xml:space="preserve"> took longer than it should have.</w:t>
      </w:r>
      <w:ins w:id="113" w:author="Zac" w:date="2018-10-10T20:18:00Z">
        <w:r w:rsidR="00A3550B">
          <w:rPr>
            <w:color w:val="000000" w:themeColor="text1"/>
          </w:rPr>
          <w:t xml:space="preserve"> Finally, </w:t>
        </w:r>
      </w:ins>
      <w:del w:id="114" w:author="Zac" w:date="2018-10-10T20:18:00Z">
        <w:r w:rsidR="00C61B80" w:rsidRPr="00F16F08" w:rsidDel="00A3550B">
          <w:rPr>
            <w:color w:val="000000" w:themeColor="text1"/>
          </w:rPr>
          <w:delText xml:space="preserve"> A</w:delText>
        </w:r>
      </w:del>
      <w:ins w:id="115" w:author="Zac" w:date="2018-10-10T20:18:00Z">
        <w:r w:rsidR="00A3550B">
          <w:rPr>
            <w:color w:val="000000" w:themeColor="text1"/>
          </w:rPr>
          <w:t>a</w:t>
        </w:r>
      </w:ins>
      <w:r w:rsidR="00C61B80" w:rsidRPr="00F16F08">
        <w:rPr>
          <w:color w:val="000000" w:themeColor="text1"/>
        </w:rPr>
        <w:t xml:space="preserve">vailability of each member </w:t>
      </w:r>
      <w:del w:id="116" w:author="Zac" w:date="2018-10-10T20:19:00Z">
        <w:r w:rsidR="00C61B80" w:rsidRPr="00F16F08" w:rsidDel="00A3550B">
          <w:rPr>
            <w:color w:val="000000" w:themeColor="text1"/>
          </w:rPr>
          <w:delText>at any given time provided communication problems</w:delText>
        </w:r>
      </w:del>
      <w:ins w:id="117" w:author="Zac" w:date="2018-10-10T20:19:00Z">
        <w:r w:rsidR="00A3550B">
          <w:rPr>
            <w:color w:val="000000" w:themeColor="text1"/>
          </w:rPr>
          <w:t>was mixed as members had to balance work-life and family along with development.</w:t>
        </w:r>
      </w:ins>
      <w:del w:id="118" w:author="Zac" w:date="2018-10-10T20:17:00Z">
        <w:r w:rsidR="00C61B80" w:rsidRPr="00F16F08" w:rsidDel="00150E75">
          <w:rPr>
            <w:color w:val="000000" w:themeColor="text1"/>
          </w:rPr>
          <w:delText>.</w:delText>
        </w:r>
        <w:r w:rsidR="00D711FB" w:rsidRPr="00F16F08" w:rsidDel="00150E75">
          <w:rPr>
            <w:color w:val="000000" w:themeColor="text1"/>
          </w:rPr>
          <w:delText xml:space="preserve"> </w:delText>
        </w:r>
      </w:del>
    </w:p>
    <w:p w14:paraId="26ECEDA0" w14:textId="77777777" w:rsidR="00C61B80" w:rsidRPr="00134136" w:rsidRDefault="00C61B80" w:rsidP="00C61B80">
      <w:pPr>
        <w:spacing w:after="0"/>
        <w:rPr>
          <w:color w:val="FF0000"/>
        </w:rPr>
      </w:pPr>
    </w:p>
    <w:p w14:paraId="2372DA34" w14:textId="2200F04B" w:rsidR="00EB170A" w:rsidDel="00150E75" w:rsidRDefault="00A3550B" w:rsidP="00EB170A">
      <w:pPr>
        <w:rPr>
          <w:del w:id="119" w:author="Zac" w:date="2018-10-10T20:18:00Z"/>
        </w:rPr>
      </w:pPr>
      <w:ins w:id="120" w:author="Zac" w:date="2018-10-10T20:19:00Z">
        <w:r>
          <w:t>For future collaboration</w:t>
        </w:r>
      </w:ins>
      <w:ins w:id="121" w:author="Zac" w:date="2018-10-10T20:20:00Z">
        <w:r>
          <w:t xml:space="preserve">, </w:t>
        </w:r>
      </w:ins>
      <w:del w:id="122" w:author="Zac" w:date="2018-10-10T20:18:00Z">
        <w:r w:rsidR="00EB170A" w:rsidDel="00150E75">
          <w:delText>•</w:delText>
        </w:r>
        <w:r w:rsidR="00EB170A" w:rsidDel="00150E75">
          <w:tab/>
          <w:delText>How could you overcome these communication problems in the future?</w:delText>
        </w:r>
      </w:del>
    </w:p>
    <w:p w14:paraId="7F512B00" w14:textId="5C495235" w:rsidR="00D711FB" w:rsidDel="00A3550B" w:rsidRDefault="00D711FB" w:rsidP="00A3550B">
      <w:pPr>
        <w:spacing w:after="0"/>
        <w:rPr>
          <w:del w:id="123" w:author="Zac" w:date="2018-10-10T20:21:00Z"/>
          <w:color w:val="000000" w:themeColor="text1"/>
        </w:rPr>
      </w:pPr>
      <w:del w:id="124" w:author="Zac" w:date="2018-10-10T20:20:00Z">
        <w:r w:rsidRPr="00F16F08" w:rsidDel="00A3550B">
          <w:rPr>
            <w:color w:val="000000" w:themeColor="text1"/>
          </w:rPr>
          <w:delText>P</w:delText>
        </w:r>
      </w:del>
      <w:ins w:id="125" w:author="Zac" w:date="2018-10-10T20:20:00Z">
        <w:r w:rsidR="00A3550B">
          <w:rPr>
            <w:color w:val="000000" w:themeColor="text1"/>
          </w:rPr>
          <w:t>p</w:t>
        </w:r>
      </w:ins>
      <w:r w:rsidRPr="00F16F08">
        <w:rPr>
          <w:color w:val="000000" w:themeColor="text1"/>
        </w:rPr>
        <w:t>hone calls</w:t>
      </w:r>
      <w:ins w:id="126" w:author="Zac" w:date="2018-10-10T20:20:00Z">
        <w:r w:rsidR="00A3550B">
          <w:rPr>
            <w:color w:val="000000" w:themeColor="text1"/>
          </w:rPr>
          <w:t xml:space="preserve"> or regular video conferencing</w:t>
        </w:r>
      </w:ins>
      <w:r w:rsidRPr="00F16F08">
        <w:rPr>
          <w:color w:val="000000" w:themeColor="text1"/>
        </w:rPr>
        <w:t xml:space="preserve"> could have provided live discussion and would have been far easier to discuss complex issues and tasks.</w:t>
      </w:r>
      <w:ins w:id="127" w:author="Zac" w:date="2018-10-10T20:20:00Z">
        <w:r w:rsidR="00A3550B">
          <w:rPr>
            <w:color w:val="000000" w:themeColor="text1"/>
          </w:rPr>
          <w:t xml:space="preserve"> As half of </w:t>
        </w:r>
      </w:ins>
      <w:ins w:id="128" w:author="Zac" w:date="2018-10-10T20:21:00Z">
        <w:r w:rsidR="00A3550B">
          <w:rPr>
            <w:color w:val="000000" w:themeColor="text1"/>
          </w:rPr>
          <w:t>the team were in a different state, face-to-face meetings were not possible.</w:t>
        </w:r>
      </w:ins>
      <w:r w:rsidRPr="00F16F08">
        <w:rPr>
          <w:color w:val="000000" w:themeColor="text1"/>
        </w:rPr>
        <w:t xml:space="preserve"> In future </w:t>
      </w:r>
      <w:del w:id="129" w:author="Zac" w:date="2018-10-10T20:23:00Z">
        <w:r w:rsidRPr="00F16F08" w:rsidDel="00A3550B">
          <w:rPr>
            <w:color w:val="000000" w:themeColor="text1"/>
          </w:rPr>
          <w:delText xml:space="preserve">it would be </w:delText>
        </w:r>
      </w:del>
      <w:del w:id="130" w:author="Zac" w:date="2018-10-10T20:22:00Z">
        <w:r w:rsidRPr="00F16F08" w:rsidDel="00A3550B">
          <w:rPr>
            <w:color w:val="000000" w:themeColor="text1"/>
          </w:rPr>
          <w:delText xml:space="preserve">far </w:delText>
        </w:r>
      </w:del>
      <w:del w:id="131" w:author="Zac" w:date="2018-10-10T20:23:00Z">
        <w:r w:rsidRPr="00F16F08" w:rsidDel="00A3550B">
          <w:rPr>
            <w:color w:val="000000" w:themeColor="text1"/>
          </w:rPr>
          <w:delText xml:space="preserve">easier </w:delText>
        </w:r>
      </w:del>
      <w:ins w:id="132" w:author="Zac" w:date="2018-10-10T20:23:00Z">
        <w:r w:rsidR="00A3550B">
          <w:rPr>
            <w:color w:val="000000" w:themeColor="text1"/>
          </w:rPr>
          <w:t xml:space="preserve">it would have been beneficial </w:t>
        </w:r>
      </w:ins>
      <w:r w:rsidRPr="00F16F08">
        <w:rPr>
          <w:color w:val="000000" w:themeColor="text1"/>
        </w:rPr>
        <w:t>to be located within travelling distance</w:t>
      </w:r>
      <w:ins w:id="133" w:author="Zac" w:date="2018-10-10T20:21:00Z">
        <w:r w:rsidR="00A3550B">
          <w:rPr>
            <w:color w:val="000000" w:themeColor="text1"/>
          </w:rPr>
          <w:t>.</w:t>
        </w:r>
      </w:ins>
      <w:del w:id="134" w:author="Zac" w:date="2018-10-10T20:21:00Z">
        <w:r w:rsidRPr="00F16F08" w:rsidDel="00A3550B">
          <w:rPr>
            <w:color w:val="000000" w:themeColor="text1"/>
          </w:rPr>
          <w:delText xml:space="preserve"> for weekly face-to-face meetings although this would not always be possible.</w:delText>
        </w:r>
      </w:del>
    </w:p>
    <w:p w14:paraId="08FBF219" w14:textId="77777777" w:rsidR="00A3550B" w:rsidRPr="00F16F08" w:rsidRDefault="00A3550B" w:rsidP="00A3550B">
      <w:pPr>
        <w:spacing w:after="0"/>
        <w:rPr>
          <w:ins w:id="135" w:author="Zac" w:date="2018-10-10T20:21:00Z"/>
          <w:color w:val="000000" w:themeColor="text1"/>
        </w:rPr>
      </w:pPr>
    </w:p>
    <w:p w14:paraId="3CF1F0C2" w14:textId="52A42CA2" w:rsidR="00C61B80" w:rsidRPr="00D711FB" w:rsidRDefault="00D711FB">
      <w:pPr>
        <w:spacing w:after="0"/>
        <w:rPr>
          <w:color w:val="FF0000"/>
        </w:rPr>
      </w:pPr>
      <w:r>
        <w:rPr>
          <w:color w:val="FF0000"/>
        </w:rPr>
        <w:t xml:space="preserve"> </w:t>
      </w:r>
    </w:p>
    <w:p w14:paraId="0829AFEC" w14:textId="214B1FBA" w:rsidR="00EB170A" w:rsidDel="00A3550B" w:rsidRDefault="00EB170A" w:rsidP="00EB170A">
      <w:pPr>
        <w:rPr>
          <w:del w:id="136" w:author="Zac" w:date="2018-10-10T20:22:00Z"/>
        </w:rPr>
      </w:pPr>
      <w:del w:id="137" w:author="Zac" w:date="2018-10-10T20:22:00Z">
        <w:r w:rsidDel="00A3550B">
          <w:delText>•</w:delText>
        </w:r>
        <w:r w:rsidDel="00A3550B">
          <w:tab/>
          <w:delText>How were your team meetings run?</w:delText>
        </w:r>
      </w:del>
    </w:p>
    <w:p w14:paraId="5E3998CC" w14:textId="39AA59F6" w:rsidR="00D711FB" w:rsidRPr="00F16F08" w:rsidDel="00A3550B" w:rsidRDefault="00C7434C" w:rsidP="00EB170A">
      <w:pPr>
        <w:rPr>
          <w:del w:id="138" w:author="Zac" w:date="2018-10-10T20:22:00Z"/>
          <w:color w:val="000000" w:themeColor="text1"/>
        </w:rPr>
      </w:pPr>
      <w:r w:rsidRPr="00F16F08">
        <w:rPr>
          <w:color w:val="000000" w:themeColor="text1"/>
        </w:rPr>
        <w:t xml:space="preserve">All team meeting </w:t>
      </w:r>
      <w:r w:rsidR="007B181B" w:rsidRPr="00F16F08">
        <w:rPr>
          <w:color w:val="000000" w:themeColor="text1"/>
        </w:rPr>
        <w:t>was</w:t>
      </w:r>
      <w:r w:rsidRPr="00F16F08">
        <w:rPr>
          <w:color w:val="000000" w:themeColor="text1"/>
        </w:rPr>
        <w:t xml:space="preserve"> organised </w:t>
      </w:r>
      <w:r w:rsidR="007B181B" w:rsidRPr="00F16F08">
        <w:rPr>
          <w:color w:val="000000" w:themeColor="text1"/>
        </w:rPr>
        <w:t>3 to 4 day in advance and the video conference would be run on the zoom platform.</w:t>
      </w:r>
      <w:ins w:id="139" w:author="Zac" w:date="2018-10-10T20:22:00Z">
        <w:r w:rsidR="00A3550B">
          <w:t xml:space="preserve"> </w:t>
        </w:r>
      </w:ins>
    </w:p>
    <w:p w14:paraId="424E9899" w14:textId="5A0CD73E" w:rsidR="00EB170A" w:rsidDel="00A3550B" w:rsidRDefault="00EB170A">
      <w:pPr>
        <w:ind w:left="0"/>
        <w:rPr>
          <w:del w:id="140" w:author="Zac" w:date="2018-10-10T20:22:00Z"/>
        </w:rPr>
        <w:pPrChange w:id="141" w:author="Zac" w:date="2018-10-10T20:22:00Z">
          <w:pPr/>
        </w:pPrChange>
      </w:pPr>
      <w:del w:id="142" w:author="Zac" w:date="2018-10-10T20:22:00Z">
        <w:r w:rsidDel="00A3550B">
          <w:delText>•</w:delText>
        </w:r>
        <w:r w:rsidDel="00A3550B">
          <w:tab/>
          <w:delText>How successful were the meetings?</w:delText>
        </w:r>
      </w:del>
    </w:p>
    <w:p w14:paraId="22099C28" w14:textId="4DDE3FC0" w:rsidR="007B181B" w:rsidRPr="00F16F08" w:rsidRDefault="007B181B" w:rsidP="00A3550B">
      <w:pPr>
        <w:rPr>
          <w:color w:val="000000" w:themeColor="text1"/>
        </w:rPr>
      </w:pPr>
      <w:r w:rsidRPr="00F16F08">
        <w:rPr>
          <w:color w:val="000000" w:themeColor="text1"/>
        </w:rPr>
        <w:t xml:space="preserve">These meetings were extremely successful because every member was able to easily discuss or bring up any difficulties </w:t>
      </w:r>
      <w:del w:id="143" w:author="Zac" w:date="2018-10-10T20:23:00Z">
        <w:r w:rsidRPr="00F16F08" w:rsidDel="00A3550B">
          <w:rPr>
            <w:color w:val="000000" w:themeColor="text1"/>
          </w:rPr>
          <w:delText xml:space="preserve">or issues </w:delText>
        </w:r>
      </w:del>
      <w:r w:rsidRPr="00F16F08">
        <w:rPr>
          <w:color w:val="000000" w:themeColor="text1"/>
        </w:rPr>
        <w:t>they were having. Furthermore, it was far easier to discuss project direction and task</w:t>
      </w:r>
      <w:ins w:id="144" w:author="Zac" w:date="2018-10-10T20:24:00Z">
        <w:r w:rsidR="00A3550B">
          <w:rPr>
            <w:color w:val="000000" w:themeColor="text1"/>
          </w:rPr>
          <w:t>s</w:t>
        </w:r>
      </w:ins>
      <w:r w:rsidRPr="00F16F08">
        <w:rPr>
          <w:color w:val="000000" w:themeColor="text1"/>
        </w:rPr>
        <w:t xml:space="preserve"> requiring help through verbal communication </w:t>
      </w:r>
      <w:del w:id="145" w:author="Zac" w:date="2018-10-10T20:24:00Z">
        <w:r w:rsidRPr="00F16F08" w:rsidDel="00A3550B">
          <w:rPr>
            <w:color w:val="000000" w:themeColor="text1"/>
          </w:rPr>
          <w:delText xml:space="preserve">with all team members </w:delText>
        </w:r>
      </w:del>
      <w:r w:rsidRPr="00F16F08">
        <w:rPr>
          <w:color w:val="000000" w:themeColor="text1"/>
        </w:rPr>
        <w:t>tha</w:t>
      </w:r>
      <w:ins w:id="146" w:author="Zac" w:date="2018-10-10T20:22:00Z">
        <w:r w:rsidR="00A3550B">
          <w:rPr>
            <w:color w:val="000000" w:themeColor="text1"/>
          </w:rPr>
          <w:t>n</w:t>
        </w:r>
      </w:ins>
      <w:del w:id="147" w:author="Zac" w:date="2018-10-10T20:22:00Z">
        <w:r w:rsidRPr="00F16F08" w:rsidDel="00A3550B">
          <w:rPr>
            <w:color w:val="000000" w:themeColor="text1"/>
          </w:rPr>
          <w:delText>t</w:delText>
        </w:r>
      </w:del>
      <w:r w:rsidRPr="00F16F08">
        <w:rPr>
          <w:color w:val="000000" w:themeColor="text1"/>
        </w:rPr>
        <w:t xml:space="preserve"> instant messaging.</w:t>
      </w:r>
    </w:p>
    <w:p w14:paraId="7C097BBD" w14:textId="62408EE0" w:rsidR="007B181B" w:rsidRPr="007B181B" w:rsidDel="00A3550B" w:rsidRDefault="007B181B">
      <w:pPr>
        <w:rPr>
          <w:del w:id="148" w:author="Zac" w:date="2018-10-10T20:24:00Z"/>
          <w:color w:val="FF0000"/>
        </w:rPr>
      </w:pPr>
      <w:r>
        <w:rPr>
          <w:color w:val="FF0000"/>
        </w:rPr>
        <w:t xml:space="preserve"> </w:t>
      </w:r>
    </w:p>
    <w:p w14:paraId="5C40F155" w14:textId="21A96681" w:rsidR="00EB170A" w:rsidRDefault="00EB170A">
      <w:del w:id="149" w:author="Zac" w:date="2018-10-10T20:24:00Z">
        <w:r w:rsidDel="00A3550B">
          <w:delText>•</w:delText>
        </w:r>
        <w:r w:rsidDel="00A3550B">
          <w:tab/>
          <w:delText>How could you improve how the meetings ran?</w:delText>
        </w:r>
      </w:del>
    </w:p>
    <w:p w14:paraId="3EFF6FAB" w14:textId="2EC41A2D" w:rsidR="007B181B" w:rsidRPr="00F16F08" w:rsidDel="00A3550B" w:rsidRDefault="00A3550B" w:rsidP="00EB170A">
      <w:pPr>
        <w:rPr>
          <w:del w:id="150" w:author="Zac" w:date="2018-10-10T20:26:00Z"/>
          <w:color w:val="000000" w:themeColor="text1"/>
        </w:rPr>
      </w:pPr>
      <w:ins w:id="151" w:author="Zac" w:date="2018-10-10T20:25:00Z">
        <w:r>
          <w:rPr>
            <w:color w:val="000000" w:themeColor="text1"/>
          </w:rPr>
          <w:t>To keep meetings on topic, an agenda</w:t>
        </w:r>
      </w:ins>
      <w:del w:id="152" w:author="Zac" w:date="2018-10-10T20:25:00Z">
        <w:r w:rsidR="007B181B" w:rsidRPr="00F16F08" w:rsidDel="00A3550B">
          <w:rPr>
            <w:color w:val="000000" w:themeColor="text1"/>
          </w:rPr>
          <w:delText>A</w:delText>
        </w:r>
      </w:del>
      <w:del w:id="153" w:author="Zac" w:date="2018-10-10T20:24:00Z">
        <w:r w:rsidR="007B181B" w:rsidRPr="00F16F08" w:rsidDel="00A3550B">
          <w:rPr>
            <w:color w:val="000000" w:themeColor="text1"/>
          </w:rPr>
          <w:delText xml:space="preserve"> meeting running sheet</w:delText>
        </w:r>
      </w:del>
      <w:r w:rsidR="007B181B" w:rsidRPr="00F16F08">
        <w:rPr>
          <w:color w:val="000000" w:themeColor="text1"/>
        </w:rPr>
        <w:t xml:space="preserve"> could have been loaded onto </w:t>
      </w:r>
      <w:del w:id="154" w:author="Zac" w:date="2018-10-10T20:25:00Z">
        <w:r w:rsidR="007B181B" w:rsidRPr="00F16F08" w:rsidDel="00A3550B">
          <w:rPr>
            <w:color w:val="000000" w:themeColor="text1"/>
          </w:rPr>
          <w:delText>g</w:delText>
        </w:r>
      </w:del>
      <w:ins w:id="155" w:author="Zac" w:date="2018-10-10T20:25:00Z">
        <w:r>
          <w:rPr>
            <w:color w:val="000000" w:themeColor="text1"/>
          </w:rPr>
          <w:t>G</w:t>
        </w:r>
      </w:ins>
      <w:r w:rsidR="007B181B" w:rsidRPr="00F16F08">
        <w:rPr>
          <w:color w:val="000000" w:themeColor="text1"/>
        </w:rPr>
        <w:t xml:space="preserve">oogle </w:t>
      </w:r>
      <w:del w:id="156" w:author="Zac" w:date="2018-10-10T20:25:00Z">
        <w:r w:rsidR="007B181B" w:rsidRPr="00F16F08" w:rsidDel="00A3550B">
          <w:rPr>
            <w:color w:val="000000" w:themeColor="text1"/>
          </w:rPr>
          <w:delText>d</w:delText>
        </w:r>
      </w:del>
      <w:ins w:id="157" w:author="Zac" w:date="2018-10-10T20:25:00Z">
        <w:r>
          <w:rPr>
            <w:color w:val="000000" w:themeColor="text1"/>
          </w:rPr>
          <w:t>D</w:t>
        </w:r>
      </w:ins>
      <w:r w:rsidR="007B181B" w:rsidRPr="00F16F08">
        <w:rPr>
          <w:color w:val="000000" w:themeColor="text1"/>
        </w:rPr>
        <w:t>oc</w:t>
      </w:r>
      <w:ins w:id="158" w:author="Zac" w:date="2018-10-10T20:25:00Z">
        <w:r>
          <w:rPr>
            <w:color w:val="000000" w:themeColor="text1"/>
          </w:rPr>
          <w:t>s</w:t>
        </w:r>
      </w:ins>
      <w:r w:rsidR="007B181B" w:rsidRPr="00F16F08">
        <w:rPr>
          <w:color w:val="000000" w:themeColor="text1"/>
        </w:rPr>
        <w:t xml:space="preserve"> where each member could have </w:t>
      </w:r>
      <w:del w:id="159" w:author="Zac" w:date="2018-10-10T20:25:00Z">
        <w:r w:rsidR="007B181B" w:rsidRPr="00F16F08" w:rsidDel="00A3550B">
          <w:rPr>
            <w:color w:val="000000" w:themeColor="text1"/>
          </w:rPr>
          <w:delText>written what item they required to talk about</w:delText>
        </w:r>
      </w:del>
      <w:ins w:id="160" w:author="Zac" w:date="2018-10-10T20:25:00Z">
        <w:r>
          <w:rPr>
            <w:color w:val="000000" w:themeColor="text1"/>
          </w:rPr>
          <w:t>added to</w:t>
        </w:r>
      </w:ins>
      <w:r w:rsidR="007B181B" w:rsidRPr="00F16F08">
        <w:rPr>
          <w:color w:val="000000" w:themeColor="text1"/>
        </w:rPr>
        <w:t>. That would have given the tea</w:t>
      </w:r>
      <w:r w:rsidR="00F606E8" w:rsidRPr="00F16F08">
        <w:rPr>
          <w:color w:val="000000" w:themeColor="text1"/>
        </w:rPr>
        <w:t xml:space="preserve">m an approximation of meeting length and </w:t>
      </w:r>
      <w:r w:rsidR="00CC277E" w:rsidRPr="00F16F08">
        <w:rPr>
          <w:color w:val="000000" w:themeColor="text1"/>
        </w:rPr>
        <w:t xml:space="preserve">ensure all required topics were </w:t>
      </w:r>
      <w:r w:rsidR="00F606E8" w:rsidRPr="00F16F08">
        <w:rPr>
          <w:color w:val="000000" w:themeColor="text1"/>
        </w:rPr>
        <w:t>discuss</w:t>
      </w:r>
      <w:r w:rsidR="00CC277E" w:rsidRPr="00F16F08">
        <w:rPr>
          <w:color w:val="000000" w:themeColor="text1"/>
        </w:rPr>
        <w:t>ed</w:t>
      </w:r>
      <w:r w:rsidR="00F606E8" w:rsidRPr="00F16F08">
        <w:rPr>
          <w:color w:val="000000" w:themeColor="text1"/>
        </w:rPr>
        <w:t>.</w:t>
      </w:r>
      <w:ins w:id="161" w:author="Zac" w:date="2018-10-10T20:26:00Z">
        <w:r>
          <w:rPr>
            <w:color w:val="000000" w:themeColor="text1"/>
          </w:rPr>
          <w:t xml:space="preserve"> The </w:t>
        </w:r>
      </w:ins>
      <w:ins w:id="162" w:author="Zac" w:date="2018-10-10T20:27:00Z">
        <w:r>
          <w:rPr>
            <w:color w:val="000000" w:themeColor="text1"/>
          </w:rPr>
          <w:t>team meetings</w:t>
        </w:r>
      </w:ins>
      <w:ins w:id="163" w:author="Zac" w:date="2018-10-10T20:26:00Z">
        <w:r>
          <w:rPr>
            <w:color w:val="000000" w:themeColor="text1"/>
          </w:rPr>
          <w:t xml:space="preserve"> were short and concise due to time constraints. For these, </w:t>
        </w:r>
      </w:ins>
    </w:p>
    <w:p w14:paraId="48038648" w14:textId="4A435597" w:rsidR="00B73147" w:rsidRPr="00F16F08" w:rsidDel="00A3550B" w:rsidRDefault="00B73147" w:rsidP="00EB170A">
      <w:pPr>
        <w:rPr>
          <w:del w:id="164" w:author="Zac" w:date="2018-10-10T20:26:00Z"/>
          <w:color w:val="000000" w:themeColor="text1"/>
        </w:rPr>
      </w:pPr>
    </w:p>
    <w:p w14:paraId="14376F1B" w14:textId="7CCF68AD" w:rsidR="00B73147" w:rsidRPr="00F16F08" w:rsidRDefault="00B73147" w:rsidP="00A3550B">
      <w:pPr>
        <w:rPr>
          <w:color w:val="000000" w:themeColor="text1"/>
        </w:rPr>
      </w:pPr>
      <w:del w:id="165" w:author="Zac" w:date="2018-10-10T20:26:00Z">
        <w:r w:rsidRPr="00F16F08" w:rsidDel="00A3550B">
          <w:rPr>
            <w:color w:val="000000" w:themeColor="text1"/>
          </w:rPr>
          <w:delText xml:space="preserve">All </w:delText>
        </w:r>
      </w:del>
      <w:r w:rsidRPr="00F16F08">
        <w:rPr>
          <w:color w:val="000000" w:themeColor="text1"/>
        </w:rPr>
        <w:t>meeting minutes were taken and scribed for future reference.</w:t>
      </w:r>
    </w:p>
    <w:p w14:paraId="1518DDEE" w14:textId="342CFB47" w:rsidR="00CC277E" w:rsidRPr="007B181B" w:rsidDel="00A3550B" w:rsidRDefault="00CC277E" w:rsidP="00EB170A">
      <w:pPr>
        <w:rPr>
          <w:del w:id="166" w:author="Zac" w:date="2018-10-10T20:27:00Z"/>
          <w:color w:val="FF0000"/>
        </w:rPr>
      </w:pPr>
    </w:p>
    <w:p w14:paraId="7657DE71" w14:textId="3CB09ED9" w:rsidR="00EB170A" w:rsidDel="00A3550B" w:rsidRDefault="00EB170A" w:rsidP="00EB170A">
      <w:pPr>
        <w:rPr>
          <w:del w:id="167" w:author="Zac" w:date="2018-10-10T20:27:00Z"/>
        </w:rPr>
      </w:pPr>
      <w:del w:id="168" w:author="Zac" w:date="2018-10-10T20:27:00Z">
        <w:r w:rsidDel="00A3550B">
          <w:delText>•</w:delText>
        </w:r>
        <w:r w:rsidDel="00A3550B">
          <w:tab/>
          <w:delText>Could you streamline the meetings so that they took less time in a future project</w:delText>
        </w:r>
      </w:del>
    </w:p>
    <w:p w14:paraId="49DF42E8" w14:textId="5ECAAC51" w:rsidR="00B73147" w:rsidRPr="00F16F08" w:rsidDel="00A3550B" w:rsidRDefault="00B73147" w:rsidP="00EB170A">
      <w:pPr>
        <w:rPr>
          <w:del w:id="169" w:author="Zac" w:date="2018-10-10T20:27:00Z"/>
          <w:color w:val="000000" w:themeColor="text1"/>
        </w:rPr>
      </w:pPr>
      <w:del w:id="170" w:author="Zac" w:date="2018-10-10T20:27:00Z">
        <w:r w:rsidRPr="00F16F08" w:rsidDel="00A3550B">
          <w:rPr>
            <w:color w:val="000000" w:themeColor="text1"/>
          </w:rPr>
          <w:delText>Our meetings were short and concise due to time constraints as members had other engagements.</w:delText>
        </w:r>
      </w:del>
    </w:p>
    <w:p w14:paraId="78E03392" w14:textId="77777777" w:rsidR="00FE5225" w:rsidRDefault="00FE5225" w:rsidP="00FE5225"/>
    <w:p w14:paraId="4C27531C" w14:textId="56BD8C05" w:rsidR="00FE5225" w:rsidRDefault="00EB170A" w:rsidP="00EB170A">
      <w:pPr>
        <w:pStyle w:val="Heading2"/>
      </w:pPr>
      <w:bookmarkStart w:id="171" w:name="_Toc527283679"/>
      <w:r>
        <w:lastRenderedPageBreak/>
        <w:t>DOCUMENTATION</w:t>
      </w:r>
      <w:bookmarkEnd w:id="171"/>
    </w:p>
    <w:p w14:paraId="6BF16867" w14:textId="57641AA6" w:rsidR="00EB170A" w:rsidDel="008A5793" w:rsidRDefault="00136344" w:rsidP="00EB170A">
      <w:pPr>
        <w:rPr>
          <w:del w:id="172" w:author="Zac" w:date="2018-10-10T20:28:00Z"/>
        </w:rPr>
      </w:pPr>
      <w:ins w:id="173" w:author="Zac" w:date="2018-10-10T20:28:00Z">
        <w:r>
          <w:t xml:space="preserve">The group benefited from </w:t>
        </w:r>
        <w:r w:rsidR="008A5793">
          <w:t>the platforms used supporting full history of conversations</w:t>
        </w:r>
      </w:ins>
      <w:ins w:id="174" w:author="Zac" w:date="2018-10-10T20:29:00Z">
        <w:r w:rsidR="008A5793">
          <w:t xml:space="preserve"> and changes. This allowed members to read through the chat history before re</w:t>
        </w:r>
      </w:ins>
      <w:ins w:id="175" w:author="Zac" w:date="2018-10-10T20:30:00Z">
        <w:r w:rsidR="008A5793">
          <w:t>-</w:t>
        </w:r>
      </w:ins>
      <w:ins w:id="176" w:author="Zac" w:date="2018-10-10T20:29:00Z">
        <w:r w:rsidR="008A5793">
          <w:t>asking similar</w:t>
        </w:r>
      </w:ins>
      <w:ins w:id="177" w:author="Zac" w:date="2018-10-10T20:30:00Z">
        <w:r w:rsidR="008A5793">
          <w:t xml:space="preserve"> questions. GitHub also allowed members to see </w:t>
        </w:r>
        <w:del w:id="178" w:author="Andrew Johnston" w:date="2018-10-10T21:45:00Z">
          <w:r w:rsidR="008A5793" w:rsidDel="00AA0BA7">
            <w:delText>commited</w:delText>
          </w:r>
        </w:del>
      </w:ins>
      <w:ins w:id="179" w:author="Andrew Johnston" w:date="2018-10-10T21:45:00Z">
        <w:r w:rsidR="00AA0BA7">
          <w:t>committed</w:t>
        </w:r>
      </w:ins>
      <w:ins w:id="180" w:author="Zac" w:date="2018-10-10T20:30:00Z">
        <w:r w:rsidR="008A5793">
          <w:t xml:space="preserve"> changes and the version history</w:t>
        </w:r>
      </w:ins>
      <w:ins w:id="181" w:author="Zac" w:date="2018-10-10T20:31:00Z">
        <w:r w:rsidR="008A5793">
          <w:t xml:space="preserve">. Thus allowing them to know </w:t>
        </w:r>
        <w:del w:id="182" w:author="Andrew Johnston" w:date="2018-10-10T21:45:00Z">
          <w:r w:rsidR="008A5793" w:rsidDel="00AA0BA7">
            <w:delText>excactly</w:delText>
          </w:r>
        </w:del>
      </w:ins>
      <w:ins w:id="183" w:author="Andrew Johnston" w:date="2018-10-10T21:45:00Z">
        <w:r w:rsidR="00AA0BA7">
          <w:t>exactly</w:t>
        </w:r>
      </w:ins>
      <w:ins w:id="184" w:author="Zac" w:date="2018-10-10T20:31:00Z">
        <w:r w:rsidR="008A5793">
          <w:t xml:space="preserve"> what stage of development it was up to.</w:t>
        </w:r>
      </w:ins>
      <w:del w:id="185" w:author="Zac" w:date="2018-10-10T20:28:00Z">
        <w:r w:rsidR="00EB170A" w:rsidDel="00136344">
          <w:delText>Notes:</w:delText>
        </w:r>
      </w:del>
    </w:p>
    <w:p w14:paraId="5E9B2FB2" w14:textId="0281A6BB" w:rsidR="008A5793" w:rsidRDefault="008A5793" w:rsidP="00EB170A">
      <w:pPr>
        <w:rPr>
          <w:ins w:id="186" w:author="Zac" w:date="2018-10-10T20:31:00Z"/>
        </w:rPr>
      </w:pPr>
    </w:p>
    <w:p w14:paraId="42E614AC" w14:textId="0FB3E1EE" w:rsidR="008A5793" w:rsidRDefault="008A5793" w:rsidP="00EB170A">
      <w:pPr>
        <w:rPr>
          <w:ins w:id="187" w:author="Zac" w:date="2018-10-10T20:31:00Z"/>
        </w:rPr>
      </w:pPr>
    </w:p>
    <w:p w14:paraId="02EF30F8" w14:textId="2761E840" w:rsidR="008A5793" w:rsidRDefault="008A5793" w:rsidP="00EB170A">
      <w:pPr>
        <w:rPr>
          <w:ins w:id="188" w:author="Zac" w:date="2018-10-10T20:31:00Z"/>
        </w:rPr>
      </w:pPr>
      <w:ins w:id="189" w:author="Zac" w:date="2018-10-10T20:31:00Z">
        <w:r>
          <w:t>All meeting minutes</w:t>
        </w:r>
      </w:ins>
      <w:ins w:id="190" w:author="Zac" w:date="2018-10-10T20:32:00Z">
        <w:r>
          <w:t xml:space="preserve"> and summaries of fortnightly conversations</w:t>
        </w:r>
      </w:ins>
      <w:ins w:id="191" w:author="Zac" w:date="2018-10-10T20:31:00Z">
        <w:r>
          <w:t xml:space="preserve"> have been attached to this document a</w:t>
        </w:r>
      </w:ins>
      <w:ins w:id="192" w:author="Zac" w:date="2018-10-10T20:32:00Z">
        <w:r>
          <w:t>s Appendix A.</w:t>
        </w:r>
      </w:ins>
    </w:p>
    <w:p w14:paraId="273F305B" w14:textId="42852B55" w:rsidR="00EB170A" w:rsidDel="00136344" w:rsidRDefault="00EB170A" w:rsidP="00EB170A">
      <w:pPr>
        <w:rPr>
          <w:del w:id="193" w:author="Zac" w:date="2018-10-10T20:28:00Z"/>
        </w:rPr>
      </w:pPr>
      <w:del w:id="194" w:author="Zac" w:date="2018-10-10T20:28:00Z">
        <w:r w:rsidDel="00136344">
          <w:delText>•</w:delText>
        </w:r>
        <w:r w:rsidDel="00136344">
          <w:tab/>
          <w:delText>Comment on how useful your group found the different documents during the development of your project.</w:delText>
        </w:r>
      </w:del>
    </w:p>
    <w:p w14:paraId="40B18ED5" w14:textId="0EA0ED05" w:rsidR="00EB170A" w:rsidRPr="00EB170A" w:rsidDel="008A5793" w:rsidRDefault="00EB170A" w:rsidP="00EB170A">
      <w:pPr>
        <w:rPr>
          <w:del w:id="195" w:author="Zac" w:date="2018-10-10T20:32:00Z"/>
        </w:rPr>
      </w:pPr>
      <w:del w:id="196" w:author="Zac" w:date="2018-10-10T20:32:00Z">
        <w:r w:rsidDel="008A5793">
          <w:delText>•</w:delText>
        </w:r>
        <w:r w:rsidDel="008A5793">
          <w:tab/>
          <w:delText>Attach all Meeting Minutes to the end of the document</w:delText>
        </w:r>
      </w:del>
    </w:p>
    <w:p w14:paraId="1BAC48BE" w14:textId="77777777" w:rsidR="00FE5225" w:rsidRDefault="00FE5225" w:rsidP="00FE5225"/>
    <w:p w14:paraId="3B6F6642" w14:textId="5A160A93" w:rsidR="00FE5225" w:rsidRDefault="00EB170A" w:rsidP="00EB170A">
      <w:pPr>
        <w:pStyle w:val="Heading2"/>
      </w:pPr>
      <w:bookmarkStart w:id="197" w:name="_Toc527283680"/>
      <w:r>
        <w:t>PROCESS</w:t>
      </w:r>
      <w:bookmarkEnd w:id="197"/>
    </w:p>
    <w:p w14:paraId="0C7D76A6" w14:textId="77777777" w:rsidR="00EB170A" w:rsidRDefault="00EB170A" w:rsidP="00EB170A">
      <w:r>
        <w:t>Notes:</w:t>
      </w:r>
    </w:p>
    <w:p w14:paraId="443D6A4A" w14:textId="77777777" w:rsidR="00EB170A" w:rsidRDefault="00EB170A" w:rsidP="00EB170A">
      <w:r>
        <w:t>•</w:t>
      </w:r>
      <w:r>
        <w:tab/>
        <w:t>Describe the process followed by your team during the project.</w:t>
      </w:r>
    </w:p>
    <w:p w14:paraId="03236444" w14:textId="77777777" w:rsidR="00EB170A" w:rsidRDefault="00EB170A" w:rsidP="00EB170A">
      <w:r>
        <w:t>•</w:t>
      </w:r>
      <w:r>
        <w:tab/>
        <w:t>What difficulties did you encounter and how they were or were not over-come?</w:t>
      </w:r>
    </w:p>
    <w:p w14:paraId="1AA087D1" w14:textId="7FCA2DD6" w:rsidR="00EB170A" w:rsidRPr="00EB170A" w:rsidRDefault="00EB170A" w:rsidP="00EB170A">
      <w:r>
        <w:t>•</w:t>
      </w:r>
      <w:r>
        <w:tab/>
        <w:t>What activities or strategies did you employee that you thought were successful and should be done on future projects?</w:t>
      </w:r>
    </w:p>
    <w:p w14:paraId="3BB2C586" w14:textId="77777777" w:rsidR="00FE5225" w:rsidRDefault="00FE5225" w:rsidP="00FE5225"/>
    <w:p w14:paraId="54506D76" w14:textId="77777777" w:rsidR="00FE5225" w:rsidRDefault="00FE5225" w:rsidP="00FE5225"/>
    <w:p w14:paraId="3B39D371" w14:textId="77777777" w:rsidR="00887C5E" w:rsidRDefault="00887C5E">
      <w:pPr>
        <w:spacing w:after="240" w:line="252" w:lineRule="auto"/>
        <w:ind w:left="0" w:right="0"/>
        <w:rPr>
          <w:rFonts w:asciiTheme="majorHAnsi" w:eastAsiaTheme="majorEastAsia" w:hAnsiTheme="majorHAnsi" w:cstheme="majorBidi"/>
          <w:caps/>
          <w:color w:val="355D7E" w:themeColor="accent1" w:themeShade="80"/>
          <w:sz w:val="40"/>
          <w:szCs w:val="28"/>
        </w:rPr>
      </w:pPr>
      <w:r>
        <w:br w:type="page"/>
      </w:r>
    </w:p>
    <w:p w14:paraId="2C842228" w14:textId="7AF8F0C6" w:rsidR="00FE5225" w:rsidRDefault="00FE5225" w:rsidP="00FE5225">
      <w:pPr>
        <w:pStyle w:val="Heading1"/>
      </w:pPr>
      <w:bookmarkStart w:id="198" w:name="_Toc527283681"/>
      <w:r>
        <w:lastRenderedPageBreak/>
        <w:t xml:space="preserve">PROJECT </w:t>
      </w:r>
      <w:r w:rsidR="00EB170A">
        <w:t>REPORT</w:t>
      </w:r>
      <w:bookmarkEnd w:id="198"/>
    </w:p>
    <w:p w14:paraId="3B24C7BF" w14:textId="0D0FCF2B" w:rsidR="00EB170A" w:rsidRDefault="00EB170A" w:rsidP="00EB170A"/>
    <w:p w14:paraId="641F2DA6" w14:textId="32FADFCF" w:rsidR="00FE5225" w:rsidRDefault="00EB170A" w:rsidP="00046487">
      <w:pPr>
        <w:pStyle w:val="Heading2"/>
      </w:pPr>
      <w:bookmarkStart w:id="199" w:name="_Toc527283682"/>
      <w:r>
        <w:t>PROJECT OUTCOME</w:t>
      </w:r>
      <w:bookmarkEnd w:id="199"/>
    </w:p>
    <w:p w14:paraId="6496F4FD" w14:textId="77777777" w:rsidR="00046487" w:rsidRDefault="00046487" w:rsidP="00046487">
      <w:r>
        <w:t>Mark IV Tech was recently assigned the task of creating a web-based image organiser in the wake of Google Picasa, a similar service that was discontinued in March 2016. A number of software requirements were specified by the client in the original project plan. These requirements included but were not limited to:</w:t>
      </w:r>
    </w:p>
    <w:p w14:paraId="0E4174B7" w14:textId="77777777" w:rsidR="00046487" w:rsidRDefault="00046487" w:rsidP="000E6876">
      <w:pPr>
        <w:pStyle w:val="ListParagraph"/>
        <w:numPr>
          <w:ilvl w:val="0"/>
          <w:numId w:val="3"/>
        </w:numPr>
        <w:spacing w:after="160" w:line="259" w:lineRule="auto"/>
        <w:ind w:right="0"/>
      </w:pPr>
      <w:r>
        <w:t>Read/Write SQLite database.</w:t>
      </w:r>
    </w:p>
    <w:p w14:paraId="00274C0D" w14:textId="77777777" w:rsidR="00046487" w:rsidRDefault="00046487" w:rsidP="000E6876">
      <w:pPr>
        <w:pStyle w:val="ListParagraph"/>
        <w:numPr>
          <w:ilvl w:val="0"/>
          <w:numId w:val="3"/>
        </w:numPr>
        <w:spacing w:after="160" w:line="259" w:lineRule="auto"/>
        <w:ind w:right="0"/>
      </w:pPr>
      <w:r>
        <w:t>Ability to set a root directory according to user selection.</w:t>
      </w:r>
    </w:p>
    <w:p w14:paraId="7E9D51B4" w14:textId="77777777" w:rsidR="00046487" w:rsidRDefault="00046487" w:rsidP="000E6876">
      <w:pPr>
        <w:pStyle w:val="ListParagraph"/>
        <w:numPr>
          <w:ilvl w:val="0"/>
          <w:numId w:val="3"/>
        </w:numPr>
        <w:spacing w:after="160" w:line="259" w:lineRule="auto"/>
        <w:ind w:right="0"/>
      </w:pPr>
      <w:r>
        <w:t>Extract all metadata from user selected root directory.</w:t>
      </w:r>
    </w:p>
    <w:p w14:paraId="7454756D" w14:textId="77777777" w:rsidR="00046487" w:rsidRDefault="00046487" w:rsidP="000E6876">
      <w:pPr>
        <w:pStyle w:val="ListParagraph"/>
        <w:numPr>
          <w:ilvl w:val="0"/>
          <w:numId w:val="3"/>
        </w:numPr>
        <w:spacing w:after="160" w:line="259" w:lineRule="auto"/>
        <w:ind w:right="0"/>
      </w:pPr>
      <w:r>
        <w:t>Save edited metadata back to the image.</w:t>
      </w:r>
    </w:p>
    <w:p w14:paraId="6729DBBE" w14:textId="77777777" w:rsidR="00046487" w:rsidRDefault="00046487" w:rsidP="000E6876">
      <w:pPr>
        <w:pStyle w:val="ListParagraph"/>
        <w:numPr>
          <w:ilvl w:val="0"/>
          <w:numId w:val="3"/>
        </w:numPr>
        <w:spacing w:after="160" w:line="259" w:lineRule="auto"/>
        <w:ind w:right="0"/>
      </w:pPr>
      <w:r>
        <w:t>Default view to display all thumbnail images within the repository.</w:t>
      </w:r>
    </w:p>
    <w:p w14:paraId="4BDFFFAF" w14:textId="77777777" w:rsidR="00046487" w:rsidRDefault="00046487" w:rsidP="000E6876">
      <w:pPr>
        <w:pStyle w:val="ListParagraph"/>
        <w:numPr>
          <w:ilvl w:val="0"/>
          <w:numId w:val="3"/>
        </w:numPr>
        <w:spacing w:after="160" w:line="259" w:lineRule="auto"/>
        <w:ind w:right="0"/>
      </w:pPr>
      <w:r>
        <w:t>Sort thumbnail images according to date (newest to oldest).</w:t>
      </w:r>
    </w:p>
    <w:p w14:paraId="6B60B97C" w14:textId="77777777" w:rsidR="00046487" w:rsidRDefault="00046487" w:rsidP="000E6876">
      <w:pPr>
        <w:pStyle w:val="ListParagraph"/>
        <w:numPr>
          <w:ilvl w:val="0"/>
          <w:numId w:val="3"/>
        </w:numPr>
        <w:spacing w:after="160" w:line="259" w:lineRule="auto"/>
        <w:ind w:right="0"/>
      </w:pPr>
      <w:r>
        <w:t>Perform a simple single field search for images according to user input.</w:t>
      </w:r>
    </w:p>
    <w:p w14:paraId="78B8ACE0" w14:textId="77777777" w:rsidR="00046487" w:rsidRDefault="00046487" w:rsidP="000E6876">
      <w:pPr>
        <w:pStyle w:val="ListParagraph"/>
        <w:numPr>
          <w:ilvl w:val="0"/>
          <w:numId w:val="3"/>
        </w:numPr>
        <w:spacing w:after="160" w:line="259" w:lineRule="auto"/>
        <w:ind w:right="0"/>
      </w:pPr>
      <w:r>
        <w:t>Responsive GUI.</w:t>
      </w:r>
    </w:p>
    <w:p w14:paraId="5FCCFDB1" w14:textId="77777777" w:rsidR="00046487" w:rsidRDefault="00046487" w:rsidP="000E6876">
      <w:pPr>
        <w:pStyle w:val="ListParagraph"/>
        <w:numPr>
          <w:ilvl w:val="0"/>
          <w:numId w:val="3"/>
        </w:numPr>
        <w:spacing w:after="160" w:line="259" w:lineRule="auto"/>
        <w:ind w:right="0"/>
      </w:pPr>
      <w:r>
        <w:t>User-friendly interface.</w:t>
      </w:r>
    </w:p>
    <w:p w14:paraId="562D53EE" w14:textId="77777777" w:rsidR="00046487" w:rsidRDefault="00046487" w:rsidP="000E6876">
      <w:pPr>
        <w:pStyle w:val="ListParagraph"/>
        <w:numPr>
          <w:ilvl w:val="0"/>
          <w:numId w:val="3"/>
        </w:numPr>
        <w:spacing w:after="160" w:line="259" w:lineRule="auto"/>
        <w:ind w:right="0"/>
      </w:pPr>
      <w:r>
        <w:t>Maintain data integrity.</w:t>
      </w:r>
    </w:p>
    <w:p w14:paraId="23F9A921" w14:textId="77777777" w:rsidR="00046487" w:rsidRDefault="00046487" w:rsidP="000E6876">
      <w:pPr>
        <w:pStyle w:val="ListParagraph"/>
        <w:numPr>
          <w:ilvl w:val="0"/>
          <w:numId w:val="3"/>
        </w:numPr>
        <w:spacing w:after="160" w:line="259" w:lineRule="auto"/>
        <w:ind w:right="0"/>
      </w:pPr>
      <w:r>
        <w:t>Operate across multiple platforms and devices.</w:t>
      </w:r>
    </w:p>
    <w:p w14:paraId="3BDA1E65" w14:textId="77777777" w:rsidR="00046487" w:rsidRDefault="00046487" w:rsidP="00046487">
      <w:r>
        <w:t>Using an agile methodology for our development cycle, we are happy to report that we have successfully fulfilled the requirements of the client, as well as including some additional features throughout the development cycle. We believe that the final product delivered is both high in quality and user-friendly. Some of the additional features included are:</w:t>
      </w:r>
    </w:p>
    <w:p w14:paraId="39CCE681" w14:textId="77777777" w:rsidR="00046487" w:rsidRDefault="00046487" w:rsidP="000E6876">
      <w:pPr>
        <w:pStyle w:val="ListParagraph"/>
        <w:numPr>
          <w:ilvl w:val="0"/>
          <w:numId w:val="4"/>
        </w:numPr>
        <w:spacing w:after="160" w:line="259" w:lineRule="auto"/>
        <w:ind w:right="0"/>
      </w:pPr>
      <w:r>
        <w:t>Re-sort images by date (oldest to newest).</w:t>
      </w:r>
    </w:p>
    <w:p w14:paraId="04B3A63A" w14:textId="77777777" w:rsidR="00046487" w:rsidRDefault="00046487" w:rsidP="000E6876">
      <w:pPr>
        <w:pStyle w:val="ListParagraph"/>
        <w:numPr>
          <w:ilvl w:val="0"/>
          <w:numId w:val="4"/>
        </w:numPr>
        <w:spacing w:after="160" w:line="259" w:lineRule="auto"/>
        <w:ind w:right="0"/>
      </w:pPr>
      <w:r>
        <w:t>Perform complex multiple field search for images according to user input.</w:t>
      </w:r>
    </w:p>
    <w:p w14:paraId="7AFCBDDB" w14:textId="77777777" w:rsidR="00046487" w:rsidRDefault="00046487" w:rsidP="000E6876">
      <w:pPr>
        <w:pStyle w:val="ListParagraph"/>
        <w:numPr>
          <w:ilvl w:val="0"/>
          <w:numId w:val="4"/>
        </w:numPr>
        <w:spacing w:after="160" w:line="259" w:lineRule="auto"/>
        <w:ind w:right="0"/>
      </w:pPr>
      <w:r>
        <w:t>Allow user to update fields of image metadata.</w:t>
      </w:r>
    </w:p>
    <w:p w14:paraId="4D0C8301" w14:textId="77777777" w:rsidR="00046487" w:rsidRDefault="00046487" w:rsidP="000E6876">
      <w:pPr>
        <w:pStyle w:val="ListParagraph"/>
        <w:numPr>
          <w:ilvl w:val="0"/>
          <w:numId w:val="4"/>
        </w:numPr>
        <w:spacing w:after="160" w:line="259" w:lineRule="auto"/>
        <w:ind w:right="0"/>
      </w:pPr>
      <w:r>
        <w:t>File system metadata synchronised with database data for each user request.</w:t>
      </w:r>
    </w:p>
    <w:p w14:paraId="740A8E5C" w14:textId="77777777" w:rsidR="00046487" w:rsidRDefault="00046487" w:rsidP="000E6876">
      <w:pPr>
        <w:pStyle w:val="ListParagraph"/>
        <w:numPr>
          <w:ilvl w:val="0"/>
          <w:numId w:val="4"/>
        </w:numPr>
        <w:spacing w:after="160" w:line="259" w:lineRule="auto"/>
        <w:ind w:right="0"/>
      </w:pPr>
      <w:r>
        <w:t>Dynamic scanning of image directories.</w:t>
      </w:r>
    </w:p>
    <w:p w14:paraId="540446D2" w14:textId="77777777" w:rsidR="00046487" w:rsidRDefault="00046487" w:rsidP="000E6876">
      <w:pPr>
        <w:pStyle w:val="ListParagraph"/>
        <w:numPr>
          <w:ilvl w:val="0"/>
          <w:numId w:val="4"/>
        </w:numPr>
        <w:spacing w:after="160" w:line="259" w:lineRule="auto"/>
        <w:ind w:right="0"/>
      </w:pPr>
      <w:r>
        <w:t>Additional database information.</w:t>
      </w:r>
    </w:p>
    <w:p w14:paraId="431DD99B" w14:textId="77777777" w:rsidR="00046487" w:rsidRDefault="00046487" w:rsidP="00046487">
      <w:r>
        <w:t>The web-based image organiser was designed with usability and functionality in mind. The front-end design utilises the Bootstrap framework in order to present a clear and concise webpage to the user. SQLite 3 was chosen as the preferred method of storing and querying database information, due to the nature of the project. This allows the user to run the software solely using an Apache server.</w:t>
      </w:r>
    </w:p>
    <w:p w14:paraId="6B31D7B0" w14:textId="77777777" w:rsidR="00046487" w:rsidRDefault="00046487" w:rsidP="00046487">
      <w:r>
        <w:t>It is recommended that users take advantage of the “XAMPP” software package when using the web-based image organiser, as it is available on multiple platforms and was primarily used by the development team when creating the software.</w:t>
      </w:r>
    </w:p>
    <w:p w14:paraId="722C669B" w14:textId="77777777" w:rsidR="00046487" w:rsidRDefault="00046487" w:rsidP="002E4A2C">
      <w:pPr>
        <w:pStyle w:val="Heading3"/>
      </w:pPr>
      <w:r>
        <w:t>LIMITATIONS</w:t>
      </w:r>
    </w:p>
    <w:p w14:paraId="2C694943" w14:textId="77777777" w:rsidR="00046487" w:rsidRDefault="00046487" w:rsidP="00046487">
      <w:r>
        <w:t>The software we have created is best used in a non-commercial environment, as there are limitations to the size of each image directory. Images must be stored in JPEG/JPG format, otherwise they will not be scanned and updated by the software. Using larger image directories may take the software significantly longer to scan through, depending on the size of each directory.</w:t>
      </w:r>
    </w:p>
    <w:p w14:paraId="5E2C5A0B" w14:textId="77777777" w:rsidR="00046487" w:rsidRDefault="00046487" w:rsidP="002E4A2C">
      <w:pPr>
        <w:pStyle w:val="Heading3"/>
      </w:pPr>
      <w:r>
        <w:lastRenderedPageBreak/>
        <w:t>SCANNING IMAGES</w:t>
      </w:r>
    </w:p>
    <w:p w14:paraId="66873581" w14:textId="77777777" w:rsidR="00046487" w:rsidRDefault="00046487" w:rsidP="00046487">
      <w:r>
        <w:t xml:space="preserve">Users can select multiple directories to scan images from, and can later remove the stored database, effectively removing all image directories used by the software. If entering a drive letter to locate your image directories, be sure to include the colon after the drive letter e.g. “C:”. </w:t>
      </w:r>
      <w:r w:rsidRPr="00932C81">
        <w:t>Please note that the “Browse Images” page, simple search, and “Advanced Search” page will not function properly until at least one directory has been added to the software.</w:t>
      </w:r>
    </w:p>
    <w:p w14:paraId="6C1C8A13" w14:textId="77777777" w:rsidR="00046487" w:rsidRDefault="00046487" w:rsidP="002E4A2C">
      <w:pPr>
        <w:pStyle w:val="Heading3"/>
      </w:pPr>
      <w:r>
        <w:t>BROWSING IMAGES</w:t>
      </w:r>
    </w:p>
    <w:p w14:paraId="1DE9F08B" w14:textId="77777777" w:rsidR="00046487" w:rsidRDefault="00046487" w:rsidP="00046487">
      <w:r>
        <w:t>Users can view their image library in this section, and can modify image metadata by clicking on an image and changing information stored in the metadata fields. The default image library view is sorted by year (newest-oldest), but can be changed to sort between (newest-oldest) or (oldest-newest) by using the “Sort Images” button at the top of the page. Any metadata changed within the information fields must be saved first in order to be used by the search functions.</w:t>
      </w:r>
    </w:p>
    <w:p w14:paraId="32BDBEDE" w14:textId="77777777" w:rsidR="00046487" w:rsidRDefault="00046487" w:rsidP="002E4A2C">
      <w:pPr>
        <w:pStyle w:val="Heading3"/>
      </w:pPr>
      <w:r>
        <w:t>DATABASE INFORMATION</w:t>
      </w:r>
    </w:p>
    <w:p w14:paraId="3450113B" w14:textId="77777777" w:rsidR="00046487" w:rsidRDefault="00046487" w:rsidP="00046487">
      <w:r>
        <w:t>This section of the software allows the user to view information about the database, such as the path of their image directories, the number of images are stored in the library, and the size of the database. Users can also delete their current database on this page, which will remove all photos from the image library on the software. If multiple directories are stored, they can also be individually removed by clicking the “Remove” button next to the corresponding directory path.</w:t>
      </w:r>
    </w:p>
    <w:p w14:paraId="7EB1E251" w14:textId="77777777" w:rsidR="00046487" w:rsidRDefault="00046487" w:rsidP="002E4A2C">
      <w:pPr>
        <w:pStyle w:val="Heading3"/>
      </w:pPr>
      <w:r>
        <w:t>SIMPLE SEARCH FUNCTION</w:t>
      </w:r>
    </w:p>
    <w:p w14:paraId="09442E1F" w14:textId="77777777" w:rsidR="00046487" w:rsidRPr="00776315" w:rsidRDefault="00046487" w:rsidP="00046487">
      <w:pPr>
        <w:rPr>
          <w:rFonts w:eastAsiaTheme="minorHAnsi"/>
        </w:rPr>
      </w:pPr>
      <w:r>
        <w:t>Users can search for metadata keywords stored within the image library by using the simple search function located on the top-right of each page (</w:t>
      </w:r>
      <w:r w:rsidRPr="00776315">
        <w:rPr>
          <w:i/>
        </w:rPr>
        <w:t>Note: simple search function is not available on the advanced search page</w:t>
      </w:r>
      <w:r>
        <w:t>). Parts of keywords will also return results e.g. searching “fire” returns results with stored metadata “firetruck”.</w:t>
      </w:r>
    </w:p>
    <w:p w14:paraId="17AA15EF" w14:textId="77777777" w:rsidR="00046487" w:rsidRDefault="00046487" w:rsidP="002E4A2C">
      <w:pPr>
        <w:pStyle w:val="Heading3"/>
      </w:pPr>
      <w:r>
        <w:t>ADVANCED SEARCH PAGE</w:t>
      </w:r>
    </w:p>
    <w:p w14:paraId="73182DEA" w14:textId="60D2CA53" w:rsidR="00046487" w:rsidRDefault="00046487" w:rsidP="00046487">
      <w:r>
        <w:t xml:space="preserve">Users can search specific metadata fields using this page. Please note that if multiple fields are used, any results returned will be </w:t>
      </w:r>
      <w:r w:rsidR="00A16746">
        <w:t>exclusive</w:t>
      </w:r>
      <w:r>
        <w:t xml:space="preserve">, not </w:t>
      </w:r>
      <w:r w:rsidR="00A16746">
        <w:t>inclusive</w:t>
      </w:r>
      <w:r>
        <w:t>. Dynamic dropdown fields are used to select specific camera manufacturers and/or camera models. If a manufacturer is chosen first, the camera model field will be updated with the respective models for that manufacturer. If a model is chosen first, the manufacturers field will update to that model’s respective maker. These fields can be reset by using the reset button located directly below the dropdown fields.</w:t>
      </w:r>
    </w:p>
    <w:p w14:paraId="01A65DC7" w14:textId="77777777" w:rsidR="00046487" w:rsidRDefault="00046487" w:rsidP="002E4A2C">
      <w:pPr>
        <w:pStyle w:val="Heading3"/>
      </w:pPr>
      <w:r>
        <w:t>OTHER FEATURES</w:t>
      </w:r>
    </w:p>
    <w:p w14:paraId="666840D4" w14:textId="0EE4A47A" w:rsidR="00046487" w:rsidRDefault="00046487" w:rsidP="00046487">
      <w:r>
        <w:t>If individual images are removed from a root directory (outside of the software), they will also no longer show up on the image library. On the contrary, if an image is added to a root directory, they will also be added to the image library. If no directories have been selected, the user will be prompted to add a directory and will be taken to the “Scan Images” page</w:t>
      </w:r>
      <w:r w:rsidR="007409B8">
        <w:t xml:space="preserve"> where they can add one</w:t>
      </w:r>
      <w:r>
        <w:t>.</w:t>
      </w:r>
    </w:p>
    <w:p w14:paraId="488C054B" w14:textId="77777777" w:rsidR="00046487" w:rsidRDefault="00046487" w:rsidP="002E4A2C">
      <w:pPr>
        <w:pStyle w:val="Heading3"/>
      </w:pPr>
      <w:r>
        <w:t>FUTURE UPDATES</w:t>
      </w:r>
    </w:p>
    <w:p w14:paraId="0ABEF3E8" w14:textId="7383E355" w:rsidR="005627A9" w:rsidRDefault="00046487" w:rsidP="00FE5225">
      <w:r>
        <w:t xml:space="preserve">Mark IV Tech uses GitHub in order to collaborate on their projects. Future updates to the web-based image organiser can be found online at </w:t>
      </w:r>
      <w:hyperlink r:id="rId9" w:history="1">
        <w:r w:rsidRPr="00FE3AA5">
          <w:rPr>
            <w:rStyle w:val="Hyperlink"/>
          </w:rPr>
          <w:t>https://github.com/Gregory1999/CSC3600</w:t>
        </w:r>
      </w:hyperlink>
      <w:r>
        <w:t>. Most of the source code has been commented on and structured properly so that it can be built upon and easily understood by other developers.</w:t>
      </w:r>
    </w:p>
    <w:p w14:paraId="25994575" w14:textId="77777777" w:rsidR="005627A9" w:rsidRDefault="005627A9" w:rsidP="00FE5225">
      <w:pPr>
        <w:sectPr w:rsidR="005627A9" w:rsidSect="00383BD3">
          <w:headerReference w:type="default" r:id="rId10"/>
          <w:footerReference w:type="default" r:id="rId11"/>
          <w:headerReference w:type="first" r:id="rId12"/>
          <w:footerReference w:type="first" r:id="rId13"/>
          <w:pgSz w:w="12240" w:h="15840"/>
          <w:pgMar w:top="1440" w:right="1440" w:bottom="1440" w:left="1440" w:header="567" w:footer="567" w:gutter="0"/>
          <w:pgNumType w:start="0"/>
          <w:cols w:space="720"/>
          <w:titlePg/>
          <w:docGrid w:linePitch="360"/>
        </w:sectPr>
      </w:pPr>
    </w:p>
    <w:p w14:paraId="52A8B2AE" w14:textId="7C013391" w:rsidR="00FE5225" w:rsidRDefault="00EB170A" w:rsidP="0001281F">
      <w:pPr>
        <w:pStyle w:val="Heading2"/>
        <w:ind w:left="0"/>
      </w:pPr>
      <w:bookmarkStart w:id="200" w:name="_Toc527283683"/>
      <w:r>
        <w:lastRenderedPageBreak/>
        <w:t>COST OF THE PROJECT</w:t>
      </w:r>
      <w:bookmarkEnd w:id="200"/>
    </w:p>
    <w:p w14:paraId="55243703" w14:textId="071A7A98" w:rsidR="00EB170A" w:rsidRDefault="00770CD5" w:rsidP="0001281F">
      <w:pPr>
        <w:spacing w:after="0"/>
        <w:ind w:left="0" w:right="0"/>
        <w:rPr>
          <w:rFonts w:ascii="Calibri" w:eastAsia="Times New Roman" w:hAnsi="Calibri" w:cs="Calibri"/>
          <w:color w:val="000000"/>
          <w:kern w:val="0"/>
          <w:lang w:eastAsia="en-AU"/>
          <w14:ligatures w14:val="none"/>
        </w:rPr>
      </w:pPr>
      <w:r>
        <w:t>(</w:t>
      </w:r>
      <w:r w:rsidRPr="00355448">
        <w:rPr>
          <w:highlight w:val="yellow"/>
        </w:rPr>
        <w:t>Note: will update figures a couple of days before due date)</w:t>
      </w:r>
      <w:r>
        <w:t>This project has had a total</w:t>
      </w:r>
      <w:r w:rsidRPr="00FD3B6A">
        <w:t xml:space="preserve"> </w:t>
      </w:r>
      <w:r>
        <w:t xml:space="preserve">project expenditure of </w:t>
      </w:r>
      <w:r>
        <w:rPr>
          <w:rFonts w:ascii="Calibri" w:hAnsi="Calibri" w:cs="Calibri"/>
          <w:color w:val="000000"/>
        </w:rPr>
        <w:t>$17,445.79</w:t>
      </w:r>
      <w:r>
        <w:t xml:space="preserve">. The initial plan anticipated an outlay of </w:t>
      </w:r>
      <w:r w:rsidRPr="00C750A3">
        <w:t>$70,199.75</w:t>
      </w:r>
      <w:r>
        <w:t xml:space="preserve">, this total however was caused by an uncaught error in which the total labour costs were incorrectly multiplied by four; the corrected estimated expenditure was </w:t>
      </w:r>
      <w:r w:rsidRPr="00FD3B6A">
        <w:rPr>
          <w:rFonts w:ascii="Calibri" w:eastAsia="Times New Roman" w:hAnsi="Calibri" w:cs="Calibri"/>
          <w:color w:val="000000"/>
          <w:kern w:val="0"/>
          <w:lang w:eastAsia="en-AU"/>
          <w14:ligatures w14:val="none"/>
        </w:rPr>
        <w:t>$20,129.00</w:t>
      </w:r>
      <w:r>
        <w:rPr>
          <w:rFonts w:ascii="Calibri" w:eastAsia="Times New Roman" w:hAnsi="Calibri" w:cs="Calibri"/>
          <w:color w:val="000000"/>
          <w:kern w:val="0"/>
          <w:lang w:eastAsia="en-AU"/>
          <w14:ligatures w14:val="none"/>
        </w:rPr>
        <w:t>.</w:t>
      </w:r>
      <w:r w:rsidRPr="00FD3B6A">
        <w:rPr>
          <w:rFonts w:ascii="Calibri" w:eastAsia="Times New Roman" w:hAnsi="Calibri" w:cs="Calibri"/>
          <w:color w:val="000000"/>
          <w:kern w:val="0"/>
          <w:lang w:eastAsia="en-AU"/>
          <w14:ligatures w14:val="none"/>
        </w:rPr>
        <w:t xml:space="preserve"> </w:t>
      </w:r>
      <w:r>
        <w:rPr>
          <w:rFonts w:ascii="Calibri" w:eastAsia="Times New Roman" w:hAnsi="Calibri" w:cs="Calibri"/>
          <w:color w:val="000000"/>
          <w:kern w:val="0"/>
          <w:lang w:eastAsia="en-AU"/>
          <w14:ligatures w14:val="none"/>
        </w:rPr>
        <w:t>The project has therefore underspent anticipated (corrected) costs by $2,683.21. The cost of each project is broken down and displayed in the below table</w:t>
      </w:r>
      <w:r w:rsidR="00B11362">
        <w:rPr>
          <w:rFonts w:ascii="Calibri" w:eastAsia="Times New Roman" w:hAnsi="Calibri" w:cs="Calibri"/>
          <w:color w:val="000000"/>
          <w:kern w:val="0"/>
          <w:lang w:eastAsia="en-AU"/>
          <w14:ligatures w14:val="none"/>
        </w:rPr>
        <w:t>s. The Labour</w:t>
      </w:r>
      <w:r>
        <w:rPr>
          <w:rFonts w:ascii="Calibri" w:eastAsia="Times New Roman" w:hAnsi="Calibri" w:cs="Calibri"/>
          <w:color w:val="000000"/>
          <w:kern w:val="0"/>
          <w:lang w:eastAsia="en-AU"/>
          <w14:ligatures w14:val="none"/>
        </w:rPr>
        <w:t xml:space="preserve"> table sources its data from the task log summary shown in appendix </w:t>
      </w:r>
      <w:r w:rsidR="006904E3">
        <w:rPr>
          <w:rFonts w:ascii="Calibri" w:eastAsia="Times New Roman" w:hAnsi="Calibri" w:cs="Calibri"/>
          <w:color w:val="000000"/>
          <w:kern w:val="0"/>
          <w:lang w:eastAsia="en-AU"/>
          <w14:ligatures w14:val="none"/>
        </w:rPr>
        <w:t>B</w:t>
      </w:r>
      <w:r>
        <w:rPr>
          <w:rFonts w:ascii="Calibri" w:eastAsia="Times New Roman" w:hAnsi="Calibri" w:cs="Calibri"/>
          <w:color w:val="000000"/>
          <w:kern w:val="0"/>
          <w:lang w:eastAsia="en-AU"/>
          <w14:ligatures w14:val="none"/>
        </w:rPr>
        <w:t>.</w:t>
      </w:r>
    </w:p>
    <w:p w14:paraId="248D7BD2" w14:textId="77777777" w:rsidR="00511998" w:rsidRDefault="00511998" w:rsidP="0001281F">
      <w:pPr>
        <w:spacing w:after="0"/>
        <w:ind w:left="0" w:right="0"/>
      </w:pPr>
    </w:p>
    <w:tbl>
      <w:tblPr>
        <w:tblW w:w="13220" w:type="dxa"/>
        <w:tblLayout w:type="fixed"/>
        <w:tblLook w:val="04A0" w:firstRow="1" w:lastRow="0" w:firstColumn="1" w:lastColumn="0" w:noHBand="0" w:noVBand="1"/>
      </w:tblPr>
      <w:tblGrid>
        <w:gridCol w:w="491"/>
        <w:gridCol w:w="3909"/>
        <w:gridCol w:w="1080"/>
        <w:gridCol w:w="1890"/>
        <w:gridCol w:w="1890"/>
        <w:gridCol w:w="2070"/>
        <w:gridCol w:w="1890"/>
      </w:tblGrid>
      <w:tr w:rsidR="005627A9" w:rsidRPr="005627A9" w14:paraId="19EA84A1" w14:textId="77777777" w:rsidTr="0044145F">
        <w:trPr>
          <w:trHeight w:val="976"/>
        </w:trPr>
        <w:tc>
          <w:tcPr>
            <w:tcW w:w="491" w:type="dxa"/>
            <w:tcBorders>
              <w:top w:val="single" w:sz="8" w:space="0" w:color="94B6D2"/>
              <w:left w:val="single" w:sz="8" w:space="0" w:color="94B6D2"/>
              <w:bottom w:val="single" w:sz="8" w:space="0" w:color="94B6D2"/>
              <w:right w:val="nil"/>
            </w:tcBorders>
            <w:shd w:val="clear" w:color="000000" w:fill="94B6D2"/>
            <w:vAlign w:val="center"/>
            <w:hideMark/>
          </w:tcPr>
          <w:p w14:paraId="10F7312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ID</w:t>
            </w:r>
          </w:p>
        </w:tc>
        <w:tc>
          <w:tcPr>
            <w:tcW w:w="3909" w:type="dxa"/>
            <w:tcBorders>
              <w:top w:val="single" w:sz="8" w:space="0" w:color="94B6D2"/>
              <w:left w:val="nil"/>
              <w:bottom w:val="single" w:sz="8" w:space="0" w:color="94B6D2"/>
              <w:right w:val="nil"/>
            </w:tcBorders>
            <w:shd w:val="clear" w:color="000000" w:fill="94B6D2"/>
            <w:vAlign w:val="center"/>
            <w:hideMark/>
          </w:tcPr>
          <w:p w14:paraId="76258958"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Phase</w:t>
            </w:r>
          </w:p>
        </w:tc>
        <w:tc>
          <w:tcPr>
            <w:tcW w:w="1080" w:type="dxa"/>
            <w:tcBorders>
              <w:top w:val="single" w:sz="8" w:space="0" w:color="94B6D2"/>
              <w:left w:val="nil"/>
              <w:bottom w:val="single" w:sz="8" w:space="0" w:color="94B6D2"/>
              <w:right w:val="nil"/>
            </w:tcBorders>
            <w:shd w:val="clear" w:color="000000" w:fill="94B6D2"/>
            <w:vAlign w:val="center"/>
            <w:hideMark/>
          </w:tcPr>
          <w:p w14:paraId="1912EF8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Hours</w:t>
            </w:r>
            <w:r w:rsidRPr="005627A9">
              <w:rPr>
                <w:rFonts w:ascii="Calibri" w:eastAsia="Times New Roman" w:hAnsi="Calibri" w:cs="Calibri"/>
                <w:b/>
                <w:bCs/>
                <w:color w:val="FFFFFF"/>
                <w:kern w:val="0"/>
                <w:vertAlign w:val="superscript"/>
                <w:lang w:eastAsia="en-AU"/>
                <w14:ligatures w14:val="none"/>
              </w:rPr>
              <w:t>(4)</w:t>
            </w:r>
          </w:p>
        </w:tc>
        <w:tc>
          <w:tcPr>
            <w:tcW w:w="1890" w:type="dxa"/>
            <w:tcBorders>
              <w:top w:val="single" w:sz="8" w:space="0" w:color="94B6D2"/>
              <w:left w:val="nil"/>
              <w:bottom w:val="single" w:sz="8" w:space="0" w:color="94B6D2"/>
              <w:right w:val="nil"/>
            </w:tcBorders>
            <w:shd w:val="clear" w:color="000000" w:fill="94B6D2"/>
            <w:vAlign w:val="center"/>
            <w:hideMark/>
          </w:tcPr>
          <w:p w14:paraId="067CD45C"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(Business Analyst Rate</w:t>
            </w:r>
            <w:r w:rsidRPr="005627A9">
              <w:rPr>
                <w:rFonts w:ascii="Calibri" w:eastAsia="Times New Roman" w:hAnsi="Calibri" w:cs="Calibri"/>
                <w:b/>
                <w:bCs/>
                <w:color w:val="FFFFFF"/>
                <w:kern w:val="0"/>
                <w:vertAlign w:val="superscript"/>
                <w:lang w:eastAsia="en-AU"/>
                <w14:ligatures w14:val="none"/>
              </w:rPr>
              <w:t>(1)</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nil"/>
            </w:tcBorders>
            <w:shd w:val="clear" w:color="000000" w:fill="94B6D2"/>
            <w:vAlign w:val="center"/>
            <w:hideMark/>
          </w:tcPr>
          <w:p w14:paraId="7DEB829E"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(Programmer Rate</w:t>
            </w:r>
            <w:r w:rsidRPr="005627A9">
              <w:rPr>
                <w:rFonts w:ascii="Calibri" w:eastAsia="Times New Roman" w:hAnsi="Calibri" w:cs="Calibri"/>
                <w:b/>
                <w:bCs/>
                <w:color w:val="FFFFFF"/>
                <w:kern w:val="0"/>
                <w:vertAlign w:val="superscript"/>
                <w:lang w:eastAsia="en-AU"/>
                <w14:ligatures w14:val="none"/>
              </w:rPr>
              <w:t>(2)</w:t>
            </w:r>
            <w:r w:rsidRPr="005627A9">
              <w:rPr>
                <w:rFonts w:ascii="Calibri" w:eastAsia="Times New Roman" w:hAnsi="Calibri" w:cs="Calibri"/>
                <w:b/>
                <w:bCs/>
                <w:color w:val="FFFFFF"/>
                <w:kern w:val="0"/>
                <w:lang w:eastAsia="en-AU"/>
                <w14:ligatures w14:val="none"/>
              </w:rPr>
              <w:t>)</w:t>
            </w:r>
          </w:p>
        </w:tc>
        <w:tc>
          <w:tcPr>
            <w:tcW w:w="2070" w:type="dxa"/>
            <w:tcBorders>
              <w:top w:val="single" w:sz="8" w:space="0" w:color="94B6D2"/>
              <w:left w:val="nil"/>
              <w:bottom w:val="single" w:sz="8" w:space="0" w:color="94B6D2"/>
              <w:right w:val="nil"/>
            </w:tcBorders>
            <w:shd w:val="clear" w:color="000000" w:fill="94B6D2"/>
            <w:vAlign w:val="center"/>
            <w:hideMark/>
          </w:tcPr>
          <w:p w14:paraId="4EFEE640"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Cost (Project Manager Rate</w:t>
            </w:r>
            <w:r w:rsidRPr="005627A9">
              <w:rPr>
                <w:rFonts w:ascii="Calibri" w:eastAsia="Times New Roman" w:hAnsi="Calibri" w:cs="Calibri"/>
                <w:b/>
                <w:bCs/>
                <w:color w:val="FFFFFF"/>
                <w:kern w:val="0"/>
                <w:vertAlign w:val="superscript"/>
                <w:lang w:eastAsia="en-AU"/>
                <w14:ligatures w14:val="none"/>
              </w:rPr>
              <w:t>(3)</w:t>
            </w:r>
            <w:r w:rsidRPr="005627A9">
              <w:rPr>
                <w:rFonts w:ascii="Calibri" w:eastAsia="Times New Roman" w:hAnsi="Calibri" w:cs="Calibri"/>
                <w:b/>
                <w:bCs/>
                <w:color w:val="FFFFFF"/>
                <w:kern w:val="0"/>
                <w:lang w:eastAsia="en-AU"/>
                <w14:ligatures w14:val="none"/>
              </w:rPr>
              <w:t>)</w:t>
            </w:r>
          </w:p>
        </w:tc>
        <w:tc>
          <w:tcPr>
            <w:tcW w:w="1890" w:type="dxa"/>
            <w:tcBorders>
              <w:top w:val="single" w:sz="8" w:space="0" w:color="94B6D2"/>
              <w:left w:val="nil"/>
              <w:bottom w:val="single" w:sz="8" w:space="0" w:color="94B6D2"/>
              <w:right w:val="single" w:sz="8" w:space="0" w:color="94B6D2"/>
            </w:tcBorders>
            <w:shd w:val="clear" w:color="000000" w:fill="94B6D2"/>
            <w:vAlign w:val="center"/>
            <w:hideMark/>
          </w:tcPr>
          <w:p w14:paraId="23D41306" w14:textId="77777777" w:rsidR="005627A9" w:rsidRPr="005627A9" w:rsidRDefault="005627A9" w:rsidP="005627A9">
            <w:pPr>
              <w:spacing w:after="0"/>
              <w:ind w:left="0" w:right="0"/>
              <w:rPr>
                <w:rFonts w:ascii="Calibri" w:eastAsia="Times New Roman" w:hAnsi="Calibri" w:cs="Calibri"/>
                <w:b/>
                <w:bCs/>
                <w:color w:val="FFFFFF"/>
                <w:kern w:val="0"/>
                <w:lang w:eastAsia="en-AU"/>
                <w14:ligatures w14:val="none"/>
              </w:rPr>
            </w:pPr>
            <w:r w:rsidRPr="005627A9">
              <w:rPr>
                <w:rFonts w:ascii="Calibri" w:eastAsia="Times New Roman" w:hAnsi="Calibri" w:cs="Calibri"/>
                <w:b/>
                <w:bCs/>
                <w:color w:val="FFFFFF"/>
                <w:kern w:val="0"/>
                <w:lang w:eastAsia="en-AU"/>
                <w14:ligatures w14:val="none"/>
              </w:rPr>
              <w:t>Total Phase Cost</w:t>
            </w:r>
          </w:p>
        </w:tc>
      </w:tr>
      <w:tr w:rsidR="005627A9" w:rsidRPr="005627A9" w14:paraId="34B70171"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4EED7D9"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1</w:t>
            </w:r>
          </w:p>
        </w:tc>
        <w:tc>
          <w:tcPr>
            <w:tcW w:w="3909" w:type="dxa"/>
            <w:tcBorders>
              <w:top w:val="nil"/>
              <w:left w:val="nil"/>
              <w:bottom w:val="single" w:sz="8" w:space="0" w:color="BED3E4"/>
              <w:right w:val="single" w:sz="8" w:space="0" w:color="BED3E4"/>
            </w:tcBorders>
            <w:shd w:val="clear" w:color="000000" w:fill="E9F0F6"/>
            <w:vAlign w:val="center"/>
            <w:hideMark/>
          </w:tcPr>
          <w:p w14:paraId="69DB84FC"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Initialising</w:t>
            </w:r>
          </w:p>
        </w:tc>
        <w:tc>
          <w:tcPr>
            <w:tcW w:w="1080" w:type="dxa"/>
            <w:tcBorders>
              <w:top w:val="nil"/>
              <w:left w:val="nil"/>
              <w:bottom w:val="single" w:sz="8" w:space="0" w:color="BED3E4"/>
              <w:right w:val="single" w:sz="8" w:space="0" w:color="BED3E4"/>
            </w:tcBorders>
            <w:shd w:val="clear" w:color="000000" w:fill="E9F0F6"/>
            <w:vAlign w:val="center"/>
            <w:hideMark/>
          </w:tcPr>
          <w:p w14:paraId="258999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27.75</w:t>
            </w:r>
          </w:p>
        </w:tc>
        <w:tc>
          <w:tcPr>
            <w:tcW w:w="1890" w:type="dxa"/>
            <w:tcBorders>
              <w:top w:val="nil"/>
              <w:left w:val="nil"/>
              <w:bottom w:val="single" w:sz="8" w:space="0" w:color="BED3E4"/>
              <w:right w:val="single" w:sz="8" w:space="0" w:color="BED3E4"/>
            </w:tcBorders>
            <w:shd w:val="clear" w:color="000000" w:fill="E9F0F6"/>
            <w:vAlign w:val="center"/>
            <w:hideMark/>
          </w:tcPr>
          <w:p w14:paraId="2AD7866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$1,045.98 </w:t>
            </w:r>
          </w:p>
        </w:tc>
        <w:tc>
          <w:tcPr>
            <w:tcW w:w="1890" w:type="dxa"/>
            <w:tcBorders>
              <w:top w:val="nil"/>
              <w:left w:val="nil"/>
              <w:bottom w:val="single" w:sz="8" w:space="0" w:color="BED3E4"/>
              <w:right w:val="single" w:sz="8" w:space="0" w:color="BED3E4"/>
            </w:tcBorders>
            <w:shd w:val="clear" w:color="000000" w:fill="E9F0F6"/>
            <w:vAlign w:val="center"/>
            <w:hideMark/>
          </w:tcPr>
          <w:p w14:paraId="294C4A9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ED5E0D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$505.81 </w:t>
            </w:r>
          </w:p>
        </w:tc>
        <w:tc>
          <w:tcPr>
            <w:tcW w:w="1890" w:type="dxa"/>
            <w:tcBorders>
              <w:top w:val="nil"/>
              <w:left w:val="nil"/>
              <w:bottom w:val="single" w:sz="8" w:space="0" w:color="BED3E4"/>
              <w:right w:val="single" w:sz="8" w:space="0" w:color="BED3E4"/>
            </w:tcBorders>
            <w:shd w:val="clear" w:color="000000" w:fill="E9F0F6"/>
            <w:vAlign w:val="center"/>
            <w:hideMark/>
          </w:tcPr>
          <w:p w14:paraId="1E1F601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$3,403.20 </w:t>
            </w:r>
          </w:p>
        </w:tc>
      </w:tr>
      <w:tr w:rsidR="005627A9" w:rsidRPr="005627A9" w14:paraId="44BB013C" w14:textId="77777777" w:rsidTr="0044145F">
        <w:trPr>
          <w:trHeight w:val="817"/>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6BBF1BC6"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w:t>
            </w:r>
          </w:p>
        </w:tc>
        <w:tc>
          <w:tcPr>
            <w:tcW w:w="3909" w:type="dxa"/>
            <w:tcBorders>
              <w:top w:val="nil"/>
              <w:left w:val="nil"/>
              <w:bottom w:val="single" w:sz="8" w:space="0" w:color="BED3E4"/>
              <w:right w:val="single" w:sz="8" w:space="0" w:color="BED3E4"/>
            </w:tcBorders>
            <w:shd w:val="clear" w:color="auto" w:fill="auto"/>
            <w:vAlign w:val="center"/>
            <w:hideMark/>
          </w:tcPr>
          <w:p w14:paraId="1D995EF6"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Discover and understand the details of the problem</w:t>
            </w:r>
          </w:p>
        </w:tc>
        <w:tc>
          <w:tcPr>
            <w:tcW w:w="1080" w:type="dxa"/>
            <w:tcBorders>
              <w:top w:val="nil"/>
              <w:left w:val="nil"/>
              <w:bottom w:val="single" w:sz="8" w:space="0" w:color="BED3E4"/>
              <w:right w:val="single" w:sz="8" w:space="0" w:color="BED3E4"/>
            </w:tcBorders>
            <w:shd w:val="clear" w:color="auto" w:fill="auto"/>
            <w:vAlign w:val="center"/>
            <w:hideMark/>
          </w:tcPr>
          <w:p w14:paraId="1FDCC9B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31.5</w:t>
            </w:r>
          </w:p>
        </w:tc>
        <w:tc>
          <w:tcPr>
            <w:tcW w:w="1890" w:type="dxa"/>
            <w:tcBorders>
              <w:top w:val="nil"/>
              <w:left w:val="nil"/>
              <w:bottom w:val="single" w:sz="8" w:space="0" w:color="BED3E4"/>
              <w:right w:val="single" w:sz="8" w:space="0" w:color="BED3E4"/>
            </w:tcBorders>
            <w:shd w:val="clear" w:color="auto" w:fill="auto"/>
            <w:vAlign w:val="center"/>
            <w:hideMark/>
          </w:tcPr>
          <w:p w14:paraId="7433AD8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$1,191.93 </w:t>
            </w:r>
          </w:p>
        </w:tc>
        <w:tc>
          <w:tcPr>
            <w:tcW w:w="1890" w:type="dxa"/>
            <w:tcBorders>
              <w:top w:val="nil"/>
              <w:left w:val="nil"/>
              <w:bottom w:val="single" w:sz="8" w:space="0" w:color="BED3E4"/>
              <w:right w:val="single" w:sz="8" w:space="0" w:color="BED3E4"/>
            </w:tcBorders>
            <w:shd w:val="clear" w:color="auto" w:fill="auto"/>
            <w:vAlign w:val="center"/>
            <w:hideMark/>
          </w:tcPr>
          <w:p w14:paraId="7D95D0E9"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7C80F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$566.51 </w:t>
            </w:r>
          </w:p>
        </w:tc>
        <w:tc>
          <w:tcPr>
            <w:tcW w:w="1890" w:type="dxa"/>
            <w:tcBorders>
              <w:top w:val="nil"/>
              <w:left w:val="nil"/>
              <w:bottom w:val="single" w:sz="8" w:space="0" w:color="BED3E4"/>
              <w:right w:val="single" w:sz="8" w:space="0" w:color="BED3E4"/>
            </w:tcBorders>
            <w:shd w:val="clear" w:color="auto" w:fill="auto"/>
            <w:vAlign w:val="center"/>
            <w:hideMark/>
          </w:tcPr>
          <w:p w14:paraId="7E6D5DF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$4,537.60 </w:t>
            </w:r>
          </w:p>
        </w:tc>
      </w:tr>
      <w:tr w:rsidR="005627A9" w:rsidRPr="005627A9" w14:paraId="100E35B2"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552B244D"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3</w:t>
            </w:r>
          </w:p>
        </w:tc>
        <w:tc>
          <w:tcPr>
            <w:tcW w:w="3909" w:type="dxa"/>
            <w:tcBorders>
              <w:top w:val="nil"/>
              <w:left w:val="nil"/>
              <w:bottom w:val="single" w:sz="8" w:space="0" w:color="BED3E4"/>
              <w:right w:val="single" w:sz="8" w:space="0" w:color="BED3E4"/>
            </w:tcBorders>
            <w:shd w:val="clear" w:color="000000" w:fill="E9F0F6"/>
            <w:vAlign w:val="center"/>
            <w:hideMark/>
          </w:tcPr>
          <w:p w14:paraId="731C7F1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Create the project plan.</w:t>
            </w:r>
          </w:p>
        </w:tc>
        <w:tc>
          <w:tcPr>
            <w:tcW w:w="1080" w:type="dxa"/>
            <w:tcBorders>
              <w:top w:val="nil"/>
              <w:left w:val="nil"/>
              <w:bottom w:val="single" w:sz="8" w:space="0" w:color="BED3E4"/>
              <w:right w:val="single" w:sz="8" w:space="0" w:color="BED3E4"/>
            </w:tcBorders>
            <w:shd w:val="clear" w:color="000000" w:fill="E9F0F6"/>
            <w:vAlign w:val="center"/>
            <w:hideMark/>
          </w:tcPr>
          <w:p w14:paraId="27440BB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41.5</w:t>
            </w:r>
          </w:p>
        </w:tc>
        <w:tc>
          <w:tcPr>
            <w:tcW w:w="1890" w:type="dxa"/>
            <w:tcBorders>
              <w:top w:val="nil"/>
              <w:left w:val="nil"/>
              <w:bottom w:val="single" w:sz="8" w:space="0" w:color="BED3E4"/>
              <w:right w:val="single" w:sz="8" w:space="0" w:color="BED3E4"/>
            </w:tcBorders>
            <w:shd w:val="clear" w:color="000000" w:fill="E9F0F6"/>
            <w:vAlign w:val="center"/>
            <w:hideMark/>
          </w:tcPr>
          <w:p w14:paraId="78814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$1,654.10 </w:t>
            </w:r>
          </w:p>
        </w:tc>
        <w:tc>
          <w:tcPr>
            <w:tcW w:w="1890" w:type="dxa"/>
            <w:tcBorders>
              <w:top w:val="nil"/>
              <w:left w:val="nil"/>
              <w:bottom w:val="single" w:sz="8" w:space="0" w:color="BED3E4"/>
              <w:right w:val="single" w:sz="8" w:space="0" w:color="BED3E4"/>
            </w:tcBorders>
            <w:shd w:val="clear" w:color="000000" w:fill="E9F0F6"/>
            <w:vAlign w:val="center"/>
            <w:hideMark/>
          </w:tcPr>
          <w:p w14:paraId="13B35634"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61FED4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$606.98 </w:t>
            </w:r>
          </w:p>
        </w:tc>
        <w:tc>
          <w:tcPr>
            <w:tcW w:w="1890" w:type="dxa"/>
            <w:tcBorders>
              <w:top w:val="nil"/>
              <w:left w:val="nil"/>
              <w:bottom w:val="single" w:sz="8" w:space="0" w:color="BED3E4"/>
              <w:right w:val="single" w:sz="8" w:space="0" w:color="BED3E4"/>
            </w:tcBorders>
            <w:shd w:val="clear" w:color="000000" w:fill="E9F0F6"/>
            <w:vAlign w:val="center"/>
            <w:hideMark/>
          </w:tcPr>
          <w:p w14:paraId="08250A7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$7,260.16 </w:t>
            </w:r>
          </w:p>
        </w:tc>
      </w:tr>
      <w:tr w:rsidR="005627A9" w:rsidRPr="005627A9" w14:paraId="722CB818"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0C2E9A5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4</w:t>
            </w:r>
          </w:p>
        </w:tc>
        <w:tc>
          <w:tcPr>
            <w:tcW w:w="3909" w:type="dxa"/>
            <w:tcBorders>
              <w:top w:val="nil"/>
              <w:left w:val="nil"/>
              <w:bottom w:val="single" w:sz="8" w:space="0" w:color="BED3E4"/>
              <w:right w:val="single" w:sz="8" w:space="0" w:color="BED3E4"/>
            </w:tcBorders>
            <w:shd w:val="clear" w:color="auto" w:fill="auto"/>
            <w:vAlign w:val="center"/>
            <w:hideMark/>
          </w:tcPr>
          <w:p w14:paraId="72E31F8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Design Components</w:t>
            </w:r>
          </w:p>
        </w:tc>
        <w:tc>
          <w:tcPr>
            <w:tcW w:w="1080" w:type="dxa"/>
            <w:tcBorders>
              <w:top w:val="nil"/>
              <w:left w:val="nil"/>
              <w:bottom w:val="single" w:sz="8" w:space="0" w:color="BED3E4"/>
              <w:right w:val="single" w:sz="8" w:space="0" w:color="BED3E4"/>
            </w:tcBorders>
            <w:shd w:val="clear" w:color="auto" w:fill="auto"/>
            <w:vAlign w:val="center"/>
            <w:hideMark/>
          </w:tcPr>
          <w:p w14:paraId="0E3D021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70</w:t>
            </w:r>
          </w:p>
        </w:tc>
        <w:tc>
          <w:tcPr>
            <w:tcW w:w="1890" w:type="dxa"/>
            <w:tcBorders>
              <w:top w:val="nil"/>
              <w:left w:val="nil"/>
              <w:bottom w:val="single" w:sz="8" w:space="0" w:color="BED3E4"/>
              <w:right w:val="single" w:sz="8" w:space="0" w:color="BED3E4"/>
            </w:tcBorders>
            <w:shd w:val="clear" w:color="auto" w:fill="auto"/>
            <w:vAlign w:val="center"/>
            <w:hideMark/>
          </w:tcPr>
          <w:p w14:paraId="5585FF00"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auto" w:fill="auto"/>
            <w:vAlign w:val="center"/>
            <w:hideMark/>
          </w:tcPr>
          <w:p w14:paraId="10948A4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$1,855.00 </w:t>
            </w:r>
          </w:p>
        </w:tc>
        <w:tc>
          <w:tcPr>
            <w:tcW w:w="2070" w:type="dxa"/>
            <w:tcBorders>
              <w:top w:val="nil"/>
              <w:left w:val="nil"/>
              <w:bottom w:val="single" w:sz="8" w:space="0" w:color="BED3E4"/>
              <w:right w:val="single" w:sz="8" w:space="0" w:color="BED3E4"/>
            </w:tcBorders>
            <w:shd w:val="clear" w:color="auto" w:fill="auto"/>
            <w:vAlign w:val="center"/>
            <w:hideMark/>
          </w:tcPr>
          <w:p w14:paraId="2D889EA1"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$1,375.81 </w:t>
            </w:r>
          </w:p>
        </w:tc>
        <w:tc>
          <w:tcPr>
            <w:tcW w:w="1890" w:type="dxa"/>
            <w:tcBorders>
              <w:top w:val="nil"/>
              <w:left w:val="nil"/>
              <w:bottom w:val="single" w:sz="8" w:space="0" w:color="BED3E4"/>
              <w:right w:val="single" w:sz="8" w:space="0" w:color="BED3E4"/>
            </w:tcBorders>
            <w:shd w:val="clear" w:color="auto" w:fill="auto"/>
            <w:vAlign w:val="center"/>
            <w:hideMark/>
          </w:tcPr>
          <w:p w14:paraId="6D3A571C"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$1,680.00 </w:t>
            </w:r>
          </w:p>
        </w:tc>
      </w:tr>
      <w:tr w:rsidR="005627A9" w:rsidRPr="005627A9" w14:paraId="4EF66C4B" w14:textId="77777777" w:rsidTr="0044145F">
        <w:trPr>
          <w:trHeight w:val="700"/>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389F525A"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5</w:t>
            </w:r>
          </w:p>
        </w:tc>
        <w:tc>
          <w:tcPr>
            <w:tcW w:w="3909" w:type="dxa"/>
            <w:tcBorders>
              <w:top w:val="nil"/>
              <w:left w:val="nil"/>
              <w:bottom w:val="single" w:sz="8" w:space="0" w:color="BED3E4"/>
              <w:right w:val="single" w:sz="8" w:space="0" w:color="BED3E4"/>
            </w:tcBorders>
            <w:shd w:val="clear" w:color="000000" w:fill="E9F0F6"/>
            <w:vAlign w:val="center"/>
            <w:hideMark/>
          </w:tcPr>
          <w:p w14:paraId="5327143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Build all the program components, integrate and test.</w:t>
            </w:r>
          </w:p>
        </w:tc>
        <w:tc>
          <w:tcPr>
            <w:tcW w:w="1080" w:type="dxa"/>
            <w:tcBorders>
              <w:top w:val="nil"/>
              <w:left w:val="nil"/>
              <w:bottom w:val="single" w:sz="8" w:space="0" w:color="BED3E4"/>
              <w:right w:val="single" w:sz="8" w:space="0" w:color="BED3E4"/>
            </w:tcBorders>
            <w:shd w:val="clear" w:color="000000" w:fill="E9F0F6"/>
            <w:vAlign w:val="center"/>
            <w:hideMark/>
          </w:tcPr>
          <w:p w14:paraId="1D408EA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103.5</w:t>
            </w:r>
          </w:p>
        </w:tc>
        <w:tc>
          <w:tcPr>
            <w:tcW w:w="1890" w:type="dxa"/>
            <w:tcBorders>
              <w:top w:val="nil"/>
              <w:left w:val="nil"/>
              <w:bottom w:val="single" w:sz="8" w:space="0" w:color="BED3E4"/>
              <w:right w:val="single" w:sz="8" w:space="0" w:color="BED3E4"/>
            </w:tcBorders>
            <w:shd w:val="clear" w:color="000000" w:fill="E9F0F6"/>
            <w:vAlign w:val="center"/>
            <w:hideMark/>
          </w:tcPr>
          <w:p w14:paraId="50AD675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27638506"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$3,325.00 </w:t>
            </w:r>
          </w:p>
        </w:tc>
        <w:tc>
          <w:tcPr>
            <w:tcW w:w="2070" w:type="dxa"/>
            <w:tcBorders>
              <w:top w:val="nil"/>
              <w:left w:val="nil"/>
              <w:bottom w:val="single" w:sz="8" w:space="0" w:color="BED3E4"/>
              <w:right w:val="single" w:sz="8" w:space="0" w:color="BED3E4"/>
            </w:tcBorders>
            <w:shd w:val="clear" w:color="000000" w:fill="E9F0F6"/>
            <w:vAlign w:val="center"/>
            <w:hideMark/>
          </w:tcPr>
          <w:p w14:paraId="2FF30508"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$687.91 </w:t>
            </w:r>
          </w:p>
        </w:tc>
        <w:tc>
          <w:tcPr>
            <w:tcW w:w="1890" w:type="dxa"/>
            <w:tcBorders>
              <w:top w:val="nil"/>
              <w:left w:val="nil"/>
              <w:bottom w:val="single" w:sz="8" w:space="0" w:color="BED3E4"/>
              <w:right w:val="single" w:sz="8" w:space="0" w:color="BED3E4"/>
            </w:tcBorders>
            <w:shd w:val="clear" w:color="000000" w:fill="E9F0F6"/>
            <w:vAlign w:val="center"/>
            <w:hideMark/>
          </w:tcPr>
          <w:p w14:paraId="1914D32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$25,200.00 </w:t>
            </w:r>
          </w:p>
        </w:tc>
      </w:tr>
      <w:tr w:rsidR="005627A9" w:rsidRPr="005627A9" w14:paraId="6E5D640D" w14:textId="77777777" w:rsidTr="0044145F">
        <w:trPr>
          <w:trHeight w:val="629"/>
        </w:trPr>
        <w:tc>
          <w:tcPr>
            <w:tcW w:w="491" w:type="dxa"/>
            <w:tcBorders>
              <w:top w:val="nil"/>
              <w:left w:val="single" w:sz="8" w:space="0" w:color="BED3E4"/>
              <w:bottom w:val="single" w:sz="8" w:space="0" w:color="BED3E4"/>
              <w:right w:val="single" w:sz="8" w:space="0" w:color="BED3E4"/>
            </w:tcBorders>
            <w:shd w:val="clear" w:color="auto" w:fill="auto"/>
            <w:vAlign w:val="center"/>
            <w:hideMark/>
          </w:tcPr>
          <w:p w14:paraId="5EA55841"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6</w:t>
            </w:r>
          </w:p>
        </w:tc>
        <w:tc>
          <w:tcPr>
            <w:tcW w:w="3909" w:type="dxa"/>
            <w:tcBorders>
              <w:top w:val="nil"/>
              <w:left w:val="nil"/>
              <w:bottom w:val="single" w:sz="8" w:space="0" w:color="BED3E4"/>
              <w:right w:val="single" w:sz="8" w:space="0" w:color="BED3E4"/>
            </w:tcBorders>
            <w:shd w:val="clear" w:color="auto" w:fill="auto"/>
            <w:vAlign w:val="center"/>
            <w:hideMark/>
          </w:tcPr>
          <w:p w14:paraId="08379BBF"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Monitoring and Controlling</w:t>
            </w:r>
          </w:p>
        </w:tc>
        <w:tc>
          <w:tcPr>
            <w:tcW w:w="1080" w:type="dxa"/>
            <w:tcBorders>
              <w:top w:val="nil"/>
              <w:left w:val="nil"/>
              <w:bottom w:val="single" w:sz="8" w:space="0" w:color="BED3E4"/>
              <w:right w:val="single" w:sz="8" w:space="0" w:color="BED3E4"/>
            </w:tcBorders>
            <w:shd w:val="clear" w:color="auto" w:fill="auto"/>
            <w:vAlign w:val="center"/>
            <w:hideMark/>
          </w:tcPr>
          <w:p w14:paraId="585E919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17.5</w:t>
            </w:r>
          </w:p>
        </w:tc>
        <w:tc>
          <w:tcPr>
            <w:tcW w:w="1890" w:type="dxa"/>
            <w:tcBorders>
              <w:top w:val="nil"/>
              <w:left w:val="nil"/>
              <w:bottom w:val="single" w:sz="8" w:space="0" w:color="BED3E4"/>
              <w:right w:val="single" w:sz="8" w:space="0" w:color="BED3E4"/>
            </w:tcBorders>
            <w:shd w:val="clear" w:color="auto" w:fill="auto"/>
            <w:vAlign w:val="center"/>
            <w:hideMark/>
          </w:tcPr>
          <w:p w14:paraId="3F04A905"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$316.23 </w:t>
            </w:r>
          </w:p>
        </w:tc>
        <w:tc>
          <w:tcPr>
            <w:tcW w:w="1890" w:type="dxa"/>
            <w:tcBorders>
              <w:top w:val="nil"/>
              <w:left w:val="nil"/>
              <w:bottom w:val="single" w:sz="8" w:space="0" w:color="BED3E4"/>
              <w:right w:val="single" w:sz="8" w:space="0" w:color="BED3E4"/>
            </w:tcBorders>
            <w:shd w:val="clear" w:color="auto" w:fill="auto"/>
            <w:vAlign w:val="center"/>
            <w:hideMark/>
          </w:tcPr>
          <w:p w14:paraId="30D50A1F"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auto" w:fill="auto"/>
            <w:vAlign w:val="center"/>
            <w:hideMark/>
          </w:tcPr>
          <w:p w14:paraId="77F210EA"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$890.23 </w:t>
            </w:r>
          </w:p>
        </w:tc>
        <w:tc>
          <w:tcPr>
            <w:tcW w:w="1890" w:type="dxa"/>
            <w:tcBorders>
              <w:top w:val="nil"/>
              <w:left w:val="nil"/>
              <w:bottom w:val="single" w:sz="8" w:space="0" w:color="BED3E4"/>
              <w:right w:val="single" w:sz="8" w:space="0" w:color="BED3E4"/>
            </w:tcBorders>
            <w:shd w:val="clear" w:color="auto" w:fill="auto"/>
            <w:vAlign w:val="center"/>
            <w:hideMark/>
          </w:tcPr>
          <w:p w14:paraId="1C7FD00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$4,764.48 </w:t>
            </w:r>
          </w:p>
        </w:tc>
      </w:tr>
      <w:tr w:rsidR="005627A9" w:rsidRPr="005627A9" w14:paraId="355EBF14" w14:textId="77777777" w:rsidTr="0044145F">
        <w:trPr>
          <w:trHeight w:val="321"/>
        </w:trPr>
        <w:tc>
          <w:tcPr>
            <w:tcW w:w="491" w:type="dxa"/>
            <w:tcBorders>
              <w:top w:val="nil"/>
              <w:left w:val="single" w:sz="8" w:space="0" w:color="BED3E4"/>
              <w:bottom w:val="single" w:sz="8" w:space="0" w:color="BED3E4"/>
              <w:right w:val="single" w:sz="8" w:space="0" w:color="BED3E4"/>
            </w:tcBorders>
            <w:shd w:val="clear" w:color="000000" w:fill="E9F0F6"/>
            <w:vAlign w:val="center"/>
            <w:hideMark/>
          </w:tcPr>
          <w:p w14:paraId="0FD4450E"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7</w:t>
            </w:r>
          </w:p>
        </w:tc>
        <w:tc>
          <w:tcPr>
            <w:tcW w:w="3909" w:type="dxa"/>
            <w:tcBorders>
              <w:top w:val="nil"/>
              <w:left w:val="nil"/>
              <w:bottom w:val="single" w:sz="8" w:space="0" w:color="BED3E4"/>
              <w:right w:val="single" w:sz="8" w:space="0" w:color="BED3E4"/>
            </w:tcBorders>
            <w:shd w:val="clear" w:color="000000" w:fill="E9F0F6"/>
            <w:vAlign w:val="center"/>
            <w:hideMark/>
          </w:tcPr>
          <w:p w14:paraId="5D69E727"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Deploy</w:t>
            </w:r>
          </w:p>
        </w:tc>
        <w:tc>
          <w:tcPr>
            <w:tcW w:w="1080" w:type="dxa"/>
            <w:tcBorders>
              <w:top w:val="nil"/>
              <w:left w:val="nil"/>
              <w:bottom w:val="single" w:sz="8" w:space="0" w:color="BED3E4"/>
              <w:right w:val="single" w:sz="8" w:space="0" w:color="BED3E4"/>
            </w:tcBorders>
            <w:shd w:val="clear" w:color="000000" w:fill="E9F0F6"/>
            <w:vAlign w:val="center"/>
            <w:hideMark/>
          </w:tcPr>
          <w:p w14:paraId="42D59E6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0.5</w:t>
            </w:r>
          </w:p>
        </w:tc>
        <w:tc>
          <w:tcPr>
            <w:tcW w:w="1890" w:type="dxa"/>
            <w:tcBorders>
              <w:top w:val="nil"/>
              <w:left w:val="nil"/>
              <w:bottom w:val="single" w:sz="8" w:space="0" w:color="BED3E4"/>
              <w:right w:val="single" w:sz="8" w:space="0" w:color="BED3E4"/>
            </w:tcBorders>
            <w:shd w:val="clear" w:color="000000" w:fill="E9F0F6"/>
            <w:vAlign w:val="center"/>
            <w:hideMark/>
          </w:tcPr>
          <w:p w14:paraId="182BC4F2"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$24.33 </w:t>
            </w:r>
          </w:p>
        </w:tc>
        <w:tc>
          <w:tcPr>
            <w:tcW w:w="1890" w:type="dxa"/>
            <w:tcBorders>
              <w:top w:val="nil"/>
              <w:left w:val="nil"/>
              <w:bottom w:val="single" w:sz="8" w:space="0" w:color="BED3E4"/>
              <w:right w:val="single" w:sz="8" w:space="0" w:color="BED3E4"/>
            </w:tcBorders>
            <w:shd w:val="clear" w:color="000000" w:fill="E9F0F6"/>
            <w:vAlign w:val="center"/>
            <w:hideMark/>
          </w:tcPr>
          <w:p w14:paraId="622F295D"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2070" w:type="dxa"/>
            <w:tcBorders>
              <w:top w:val="nil"/>
              <w:left w:val="nil"/>
              <w:bottom w:val="single" w:sz="8" w:space="0" w:color="BED3E4"/>
              <w:right w:val="single" w:sz="8" w:space="0" w:color="BED3E4"/>
            </w:tcBorders>
            <w:shd w:val="clear" w:color="000000" w:fill="E9F0F6"/>
            <w:vAlign w:val="center"/>
            <w:hideMark/>
          </w:tcPr>
          <w:p w14:paraId="4652D07E"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$0.00 </w:t>
            </w:r>
          </w:p>
        </w:tc>
        <w:tc>
          <w:tcPr>
            <w:tcW w:w="1890" w:type="dxa"/>
            <w:tcBorders>
              <w:top w:val="nil"/>
              <w:left w:val="nil"/>
              <w:bottom w:val="single" w:sz="8" w:space="0" w:color="BED3E4"/>
              <w:right w:val="single" w:sz="8" w:space="0" w:color="BED3E4"/>
            </w:tcBorders>
            <w:shd w:val="clear" w:color="000000" w:fill="E9F0F6"/>
            <w:vAlign w:val="center"/>
            <w:hideMark/>
          </w:tcPr>
          <w:p w14:paraId="72154757" w14:textId="77777777" w:rsidR="005627A9" w:rsidRPr="005627A9" w:rsidRDefault="005627A9" w:rsidP="005627A9">
            <w:pPr>
              <w:spacing w:after="0"/>
              <w:ind w:left="0" w:right="0"/>
              <w:jc w:val="right"/>
              <w:rPr>
                <w:rFonts w:ascii="Calibri" w:eastAsia="Times New Roman" w:hAnsi="Calibri" w:cs="Calibri"/>
                <w:color w:val="000000"/>
                <w:kern w:val="0"/>
                <w:lang w:eastAsia="en-AU"/>
                <w14:ligatures w14:val="none"/>
              </w:rPr>
            </w:pPr>
            <w:r w:rsidRPr="005627A9">
              <w:rPr>
                <w:rFonts w:ascii="Calibri" w:eastAsia="Times New Roman" w:hAnsi="Calibri" w:cs="Calibri"/>
                <w:color w:val="000000"/>
                <w:kern w:val="0"/>
                <w:lang w:eastAsia="en-AU"/>
                <w14:ligatures w14:val="none"/>
              </w:rPr>
              <w:t xml:space="preserve">$8,394.56 </w:t>
            </w:r>
          </w:p>
        </w:tc>
      </w:tr>
      <w:tr w:rsidR="005627A9" w:rsidRPr="005627A9" w14:paraId="00365FD8" w14:textId="77777777" w:rsidTr="0044145F">
        <w:trPr>
          <w:trHeight w:val="321"/>
        </w:trPr>
        <w:tc>
          <w:tcPr>
            <w:tcW w:w="4400" w:type="dxa"/>
            <w:gridSpan w:val="2"/>
            <w:tcBorders>
              <w:top w:val="single" w:sz="8" w:space="0" w:color="BED3E4"/>
              <w:left w:val="single" w:sz="8" w:space="0" w:color="BED3E4"/>
              <w:bottom w:val="single" w:sz="8" w:space="0" w:color="BED3E4"/>
              <w:right w:val="single" w:sz="8" w:space="0" w:color="BED3E4"/>
            </w:tcBorders>
            <w:shd w:val="clear" w:color="auto" w:fill="auto"/>
            <w:vAlign w:val="center"/>
            <w:hideMark/>
          </w:tcPr>
          <w:p w14:paraId="0ED54074"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Totals</w:t>
            </w:r>
          </w:p>
        </w:tc>
        <w:tc>
          <w:tcPr>
            <w:tcW w:w="1080" w:type="dxa"/>
            <w:tcBorders>
              <w:top w:val="nil"/>
              <w:left w:val="nil"/>
              <w:bottom w:val="single" w:sz="8" w:space="0" w:color="BED3E4"/>
              <w:right w:val="single" w:sz="8" w:space="0" w:color="BED3E4"/>
            </w:tcBorders>
            <w:shd w:val="clear" w:color="auto" w:fill="auto"/>
            <w:vAlign w:val="center"/>
            <w:hideMark/>
          </w:tcPr>
          <w:p w14:paraId="261661F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292.25</w:t>
            </w:r>
          </w:p>
        </w:tc>
        <w:tc>
          <w:tcPr>
            <w:tcW w:w="1890" w:type="dxa"/>
            <w:tcBorders>
              <w:top w:val="nil"/>
              <w:left w:val="nil"/>
              <w:bottom w:val="single" w:sz="8" w:space="0" w:color="BED3E4"/>
              <w:right w:val="single" w:sz="8" w:space="0" w:color="BED3E4"/>
            </w:tcBorders>
            <w:shd w:val="clear" w:color="auto" w:fill="auto"/>
            <w:vAlign w:val="center"/>
            <w:hideMark/>
          </w:tcPr>
          <w:p w14:paraId="43B9AABB"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$4,232.55 </w:t>
            </w:r>
          </w:p>
        </w:tc>
        <w:tc>
          <w:tcPr>
            <w:tcW w:w="1890" w:type="dxa"/>
            <w:tcBorders>
              <w:top w:val="nil"/>
              <w:left w:val="nil"/>
              <w:bottom w:val="single" w:sz="8" w:space="0" w:color="BED3E4"/>
              <w:right w:val="single" w:sz="8" w:space="0" w:color="BED3E4"/>
            </w:tcBorders>
            <w:shd w:val="clear" w:color="auto" w:fill="auto"/>
            <w:vAlign w:val="center"/>
            <w:hideMark/>
          </w:tcPr>
          <w:p w14:paraId="44D7ABE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$5,180.00 </w:t>
            </w:r>
          </w:p>
        </w:tc>
        <w:tc>
          <w:tcPr>
            <w:tcW w:w="2070" w:type="dxa"/>
            <w:tcBorders>
              <w:top w:val="nil"/>
              <w:left w:val="nil"/>
              <w:bottom w:val="single" w:sz="8" w:space="0" w:color="BED3E4"/>
              <w:right w:val="single" w:sz="8" w:space="0" w:color="BED3E4"/>
            </w:tcBorders>
            <w:shd w:val="clear" w:color="auto" w:fill="auto"/>
            <w:vAlign w:val="center"/>
            <w:hideMark/>
          </w:tcPr>
          <w:p w14:paraId="20EA0925"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$4,633.24 </w:t>
            </w:r>
          </w:p>
        </w:tc>
        <w:tc>
          <w:tcPr>
            <w:tcW w:w="1890" w:type="dxa"/>
            <w:tcBorders>
              <w:top w:val="nil"/>
              <w:left w:val="nil"/>
              <w:bottom w:val="single" w:sz="8" w:space="0" w:color="BED3E4"/>
              <w:right w:val="single" w:sz="8" w:space="0" w:color="BED3E4"/>
            </w:tcBorders>
            <w:shd w:val="clear" w:color="auto" w:fill="auto"/>
            <w:vAlign w:val="center"/>
            <w:hideMark/>
          </w:tcPr>
          <w:p w14:paraId="4D6D9693" w14:textId="77777777" w:rsidR="005627A9" w:rsidRPr="005627A9" w:rsidRDefault="005627A9" w:rsidP="005627A9">
            <w:pPr>
              <w:spacing w:after="0"/>
              <w:ind w:left="0" w:right="0"/>
              <w:jc w:val="right"/>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 xml:space="preserve">$14,045.79 </w:t>
            </w:r>
          </w:p>
        </w:tc>
      </w:tr>
      <w:tr w:rsidR="005627A9" w:rsidRPr="005627A9" w14:paraId="5C4B69AE" w14:textId="77777777" w:rsidTr="0044145F">
        <w:trPr>
          <w:trHeight w:val="308"/>
        </w:trPr>
        <w:tc>
          <w:tcPr>
            <w:tcW w:w="13220" w:type="dxa"/>
            <w:gridSpan w:val="7"/>
            <w:tcBorders>
              <w:top w:val="single" w:sz="8" w:space="0" w:color="BED3E4"/>
              <w:left w:val="single" w:sz="8" w:space="0" w:color="BED3E4"/>
              <w:bottom w:val="nil"/>
              <w:right w:val="single" w:sz="8" w:space="0" w:color="BED3E4"/>
            </w:tcBorders>
            <w:shd w:val="clear" w:color="000000" w:fill="E9F0F6"/>
            <w:vAlign w:val="center"/>
            <w:hideMark/>
          </w:tcPr>
          <w:p w14:paraId="41079E29" w14:textId="77777777" w:rsidR="005627A9" w:rsidRPr="005627A9" w:rsidRDefault="005627A9" w:rsidP="005627A9">
            <w:pPr>
              <w:spacing w:after="0"/>
              <w:ind w:left="0" w:right="0"/>
              <w:rPr>
                <w:rFonts w:ascii="Calibri" w:eastAsia="Times New Roman" w:hAnsi="Calibri" w:cs="Calibri"/>
                <w:b/>
                <w:bCs/>
                <w:color w:val="000000"/>
                <w:kern w:val="0"/>
                <w:lang w:eastAsia="en-AU"/>
                <w14:ligatures w14:val="none"/>
              </w:rPr>
            </w:pPr>
            <w:r w:rsidRPr="005627A9">
              <w:rPr>
                <w:rFonts w:ascii="Calibri" w:eastAsia="Times New Roman" w:hAnsi="Calibri" w:cs="Calibri"/>
                <w:b/>
                <w:bCs/>
                <w:color w:val="000000"/>
                <w:kern w:val="0"/>
                <w:lang w:eastAsia="en-AU"/>
                <w14:ligatures w14:val="none"/>
              </w:rPr>
              <w:t>Notes:</w:t>
            </w:r>
          </w:p>
        </w:tc>
      </w:tr>
      <w:tr w:rsidR="005627A9" w:rsidRPr="005627A9" w14:paraId="3AF8A470"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542217D2"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1.   Business Analyst Hourly Rate-$48.65 (PayScale 2018).</w:t>
            </w:r>
          </w:p>
        </w:tc>
      </w:tr>
      <w:tr w:rsidR="005627A9" w:rsidRPr="005627A9" w14:paraId="139CDD78"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6FC92BA9"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2.   Programmer Hourly Rate-$35(PayScale 2018).</w:t>
            </w:r>
          </w:p>
        </w:tc>
      </w:tr>
      <w:tr w:rsidR="005627A9" w:rsidRPr="005627A9" w14:paraId="1EC336B5" w14:textId="77777777" w:rsidTr="0044145F">
        <w:trPr>
          <w:trHeight w:val="308"/>
        </w:trPr>
        <w:tc>
          <w:tcPr>
            <w:tcW w:w="13220" w:type="dxa"/>
            <w:gridSpan w:val="7"/>
            <w:tcBorders>
              <w:top w:val="nil"/>
              <w:left w:val="single" w:sz="8" w:space="0" w:color="BED3E4"/>
              <w:bottom w:val="nil"/>
              <w:right w:val="single" w:sz="8" w:space="0" w:color="BED3E4"/>
            </w:tcBorders>
            <w:shd w:val="clear" w:color="000000" w:fill="E9F0F6"/>
            <w:vAlign w:val="center"/>
            <w:hideMark/>
          </w:tcPr>
          <w:p w14:paraId="03E90DC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color w:val="000000"/>
                <w:kern w:val="0"/>
                <w:sz w:val="18"/>
                <w:szCs w:val="18"/>
                <w:lang w:eastAsia="en-AU"/>
                <w14:ligatures w14:val="none"/>
              </w:rPr>
              <w:t xml:space="preserve">   3.   Project Manager Hourly Rate-$80.93(PayScale 2018).</w:t>
            </w:r>
          </w:p>
        </w:tc>
      </w:tr>
      <w:tr w:rsidR="005627A9" w:rsidRPr="005627A9" w14:paraId="76D0FEC0" w14:textId="77777777" w:rsidTr="0044145F">
        <w:trPr>
          <w:trHeight w:val="321"/>
        </w:trPr>
        <w:tc>
          <w:tcPr>
            <w:tcW w:w="13220" w:type="dxa"/>
            <w:gridSpan w:val="7"/>
            <w:tcBorders>
              <w:top w:val="nil"/>
              <w:left w:val="single" w:sz="8" w:space="0" w:color="BED3E4"/>
              <w:bottom w:val="single" w:sz="8" w:space="0" w:color="BED3E4"/>
              <w:right w:val="single" w:sz="8" w:space="0" w:color="BED3E4"/>
            </w:tcBorders>
            <w:shd w:val="clear" w:color="000000" w:fill="E9F0F6"/>
            <w:vAlign w:val="center"/>
            <w:hideMark/>
          </w:tcPr>
          <w:p w14:paraId="4216914D" w14:textId="77777777" w:rsidR="005627A9" w:rsidRPr="005627A9" w:rsidRDefault="005627A9" w:rsidP="005627A9">
            <w:pPr>
              <w:spacing w:after="0"/>
              <w:ind w:left="0" w:right="0"/>
              <w:rPr>
                <w:rFonts w:ascii="Calibri" w:eastAsia="Times New Roman" w:hAnsi="Calibri" w:cs="Calibri"/>
                <w:color w:val="000000"/>
                <w:kern w:val="0"/>
                <w:sz w:val="18"/>
                <w:szCs w:val="18"/>
                <w:lang w:eastAsia="en-AU"/>
                <w14:ligatures w14:val="none"/>
              </w:rPr>
            </w:pPr>
            <w:r w:rsidRPr="005627A9">
              <w:rPr>
                <w:rFonts w:ascii="Calibri" w:eastAsia="Times New Roman" w:hAnsi="Calibri" w:cs="Calibri"/>
                <w:bCs/>
                <w:color w:val="000000"/>
                <w:kern w:val="0"/>
                <w:sz w:val="18"/>
                <w:szCs w:val="18"/>
                <w:lang w:eastAsia="en-AU"/>
                <w14:ligatures w14:val="none"/>
              </w:rPr>
              <w:t xml:space="preserve">   4.   Phase hours sourced from Task Log Summary, refer Appendix XX.</w:t>
            </w:r>
          </w:p>
        </w:tc>
      </w:tr>
    </w:tbl>
    <w:p w14:paraId="177BD558" w14:textId="3A59EE4F" w:rsidR="00770CD5" w:rsidRDefault="0001281F" w:rsidP="0001281F">
      <w:pPr>
        <w:pStyle w:val="Tabletext"/>
        <w:ind w:left="0"/>
        <w:jc w:val="center"/>
      </w:pPr>
      <w:r>
        <w:rPr>
          <w:b/>
        </w:rPr>
        <w:t xml:space="preserve">Table </w:t>
      </w:r>
      <w:r w:rsidR="003B4617">
        <w:rPr>
          <w:b/>
        </w:rPr>
        <w:t>01</w:t>
      </w:r>
      <w:r w:rsidRPr="005500B1">
        <w:rPr>
          <w:b/>
        </w:rPr>
        <w:t xml:space="preserve">: </w:t>
      </w:r>
      <w:r w:rsidR="008B6595">
        <w:rPr>
          <w:b/>
        </w:rPr>
        <w:t>Labour-</w:t>
      </w:r>
      <w:r>
        <w:rPr>
          <w:b/>
        </w:rPr>
        <w:t xml:space="preserve"> Time and Cost Estimation</w:t>
      </w:r>
    </w:p>
    <w:p w14:paraId="1B79FC60" w14:textId="77777777" w:rsidR="005627A9" w:rsidRDefault="005627A9" w:rsidP="00511998">
      <w:pPr>
        <w:ind w:left="0"/>
        <w:sectPr w:rsidR="005627A9" w:rsidSect="00CB48DD">
          <w:footerReference w:type="first" r:id="rId14"/>
          <w:pgSz w:w="15840" w:h="12240" w:orient="landscape"/>
          <w:pgMar w:top="1440" w:right="1440" w:bottom="1440" w:left="1440" w:header="567" w:footer="567" w:gutter="0"/>
          <w:cols w:space="720"/>
          <w:titlePg/>
          <w:docGrid w:linePitch="360"/>
        </w:sectPr>
      </w:pPr>
    </w:p>
    <w:tbl>
      <w:tblPr>
        <w:tblStyle w:val="GridTable4-Accent1"/>
        <w:tblW w:w="5452" w:type="dxa"/>
        <w:jc w:val="center"/>
        <w:tblLook w:val="04A0" w:firstRow="1" w:lastRow="0" w:firstColumn="1" w:lastColumn="0" w:noHBand="0" w:noVBand="1"/>
      </w:tblPr>
      <w:tblGrid>
        <w:gridCol w:w="1258"/>
        <w:gridCol w:w="2937"/>
        <w:gridCol w:w="1257"/>
      </w:tblGrid>
      <w:tr w:rsidR="00EE1481" w:rsidRPr="00EE1481" w14:paraId="6661C73E" w14:textId="77777777" w:rsidTr="0044145F">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A7407F0" w14:textId="77777777" w:rsidR="00EE1481" w:rsidRPr="00EE1481" w:rsidRDefault="00EE1481" w:rsidP="00EE1481"/>
        </w:tc>
        <w:tc>
          <w:tcPr>
            <w:tcW w:w="0" w:type="auto"/>
            <w:hideMark/>
          </w:tcPr>
          <w:p w14:paraId="00617788"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Resources</w:t>
            </w:r>
          </w:p>
        </w:tc>
        <w:tc>
          <w:tcPr>
            <w:tcW w:w="0" w:type="auto"/>
            <w:hideMark/>
          </w:tcPr>
          <w:p w14:paraId="36333AC1"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pPr>
            <w:r w:rsidRPr="00EE1481">
              <w:t>Cost</w:t>
            </w:r>
          </w:p>
        </w:tc>
      </w:tr>
      <w:tr w:rsidR="00EE1481" w:rsidRPr="00EE1481" w14:paraId="1FB9548C"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5025888A" w14:textId="77777777" w:rsidR="00EE1481" w:rsidRPr="00EE1481" w:rsidRDefault="00EE1481" w:rsidP="00EE1481">
            <w:r w:rsidRPr="00EE1481">
              <w:t>Software</w:t>
            </w:r>
          </w:p>
        </w:tc>
        <w:tc>
          <w:tcPr>
            <w:tcW w:w="0" w:type="auto"/>
            <w:hideMark/>
          </w:tcPr>
          <w:p w14:paraId="4AF3E901"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Virtualisation</w:t>
            </w:r>
          </w:p>
        </w:tc>
        <w:tc>
          <w:tcPr>
            <w:tcW w:w="0" w:type="auto"/>
            <w:hideMark/>
          </w:tcPr>
          <w:p w14:paraId="0A3EA129"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1272F933"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23ED509C" w14:textId="77777777" w:rsidR="00EE1481" w:rsidRPr="00EE1481" w:rsidRDefault="00EE1481" w:rsidP="00EE1481"/>
        </w:tc>
        <w:tc>
          <w:tcPr>
            <w:tcW w:w="0" w:type="auto"/>
            <w:hideMark/>
          </w:tcPr>
          <w:p w14:paraId="623A2AAA"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GitHub</w:t>
            </w:r>
          </w:p>
        </w:tc>
        <w:tc>
          <w:tcPr>
            <w:tcW w:w="0" w:type="auto"/>
            <w:hideMark/>
          </w:tcPr>
          <w:p w14:paraId="6C83AC3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$0.00</w:t>
            </w:r>
          </w:p>
        </w:tc>
      </w:tr>
      <w:tr w:rsidR="00EE1481" w:rsidRPr="00EE1481" w14:paraId="64AABD64" w14:textId="77777777" w:rsidTr="0044145F">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EE1FB" w14:textId="77777777" w:rsidR="00EE1481" w:rsidRPr="00EE1481" w:rsidRDefault="00EE1481" w:rsidP="00EE1481"/>
        </w:tc>
        <w:tc>
          <w:tcPr>
            <w:tcW w:w="0" w:type="auto"/>
            <w:hideMark/>
          </w:tcPr>
          <w:p w14:paraId="1EC04CD4"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PHP/MySQL/AJAX</w:t>
            </w:r>
          </w:p>
        </w:tc>
        <w:tc>
          <w:tcPr>
            <w:tcW w:w="0" w:type="auto"/>
            <w:hideMark/>
          </w:tcPr>
          <w:p w14:paraId="5250110B"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$0.00</w:t>
            </w:r>
          </w:p>
        </w:tc>
      </w:tr>
      <w:tr w:rsidR="00EE1481" w:rsidRPr="00EE1481" w14:paraId="49CF6FF5"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vMerge w:val="restart"/>
            <w:hideMark/>
          </w:tcPr>
          <w:p w14:paraId="0530A2D6" w14:textId="77777777" w:rsidR="00EE1481" w:rsidRPr="00EE1481" w:rsidRDefault="00EE1481" w:rsidP="00EE1481">
            <w:r w:rsidRPr="00EE1481">
              <w:t>Hardware</w:t>
            </w:r>
          </w:p>
        </w:tc>
        <w:tc>
          <w:tcPr>
            <w:tcW w:w="0" w:type="auto"/>
            <w:hideMark/>
          </w:tcPr>
          <w:p w14:paraId="35E3A8BC"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Desktop PCs x 4</w:t>
            </w:r>
          </w:p>
        </w:tc>
        <w:tc>
          <w:tcPr>
            <w:tcW w:w="0" w:type="auto"/>
            <w:hideMark/>
          </w:tcPr>
          <w:p w14:paraId="79CD0897"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pPr>
            <w:r w:rsidRPr="00EE1481">
              <w:t>$2,400.00</w:t>
            </w:r>
          </w:p>
        </w:tc>
      </w:tr>
      <w:tr w:rsidR="00EE1481" w:rsidRPr="00EE1481" w14:paraId="47CE6855" w14:textId="77777777" w:rsidTr="0044145F">
        <w:trPr>
          <w:cnfStyle w:val="000000100000" w:firstRow="0" w:lastRow="0" w:firstColumn="0" w:lastColumn="0" w:oddVBand="0" w:evenVBand="0" w:oddHBand="1" w:evenHBand="0" w:firstRowFirstColumn="0" w:firstRowLastColumn="0" w:lastRowFirstColumn="0" w:lastRowLastColumn="0"/>
          <w:trHeight w:val="675"/>
          <w:jc w:val="center"/>
        </w:trPr>
        <w:tc>
          <w:tcPr>
            <w:cnfStyle w:val="001000000000" w:firstRow="0" w:lastRow="0" w:firstColumn="1" w:lastColumn="0" w:oddVBand="0" w:evenVBand="0" w:oddHBand="0" w:evenHBand="0" w:firstRowFirstColumn="0" w:firstRowLastColumn="0" w:lastRowFirstColumn="0" w:lastRowLastColumn="0"/>
            <w:tcW w:w="0" w:type="auto"/>
            <w:vMerge/>
            <w:hideMark/>
          </w:tcPr>
          <w:p w14:paraId="3606E172" w14:textId="77777777" w:rsidR="00EE1481" w:rsidRPr="00EE1481" w:rsidRDefault="00EE1481" w:rsidP="00EE1481"/>
        </w:tc>
        <w:tc>
          <w:tcPr>
            <w:tcW w:w="0" w:type="auto"/>
            <w:hideMark/>
          </w:tcPr>
          <w:p w14:paraId="4103AB4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Internet Access (Project Duration)</w:t>
            </w:r>
          </w:p>
        </w:tc>
        <w:tc>
          <w:tcPr>
            <w:tcW w:w="0" w:type="auto"/>
            <w:hideMark/>
          </w:tcPr>
          <w:p w14:paraId="44CEACF7"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pPr>
            <w:r w:rsidRPr="00EE1481">
              <w:t>$1,000.00</w:t>
            </w:r>
          </w:p>
        </w:tc>
      </w:tr>
      <w:tr w:rsidR="00EE1481" w:rsidRPr="00EE1481" w14:paraId="283EC366" w14:textId="77777777" w:rsidTr="0044145F">
        <w:trPr>
          <w:trHeight w:val="405"/>
          <w:jc w:val="center"/>
        </w:trPr>
        <w:tc>
          <w:tcPr>
            <w:cnfStyle w:val="001000000000" w:firstRow="0" w:lastRow="0" w:firstColumn="1" w:lastColumn="0" w:oddVBand="0" w:evenVBand="0" w:oddHBand="0" w:evenHBand="0" w:firstRowFirstColumn="0" w:firstRowLastColumn="0" w:lastRowFirstColumn="0" w:lastRowLastColumn="0"/>
            <w:tcW w:w="0" w:type="auto"/>
            <w:gridSpan w:val="2"/>
            <w:hideMark/>
          </w:tcPr>
          <w:p w14:paraId="54854E3C" w14:textId="77777777" w:rsidR="00EE1481" w:rsidRPr="00EE1481" w:rsidRDefault="00EE1481" w:rsidP="00EE1481">
            <w:r w:rsidRPr="00EE1481">
              <w:t>Total Cost</w:t>
            </w:r>
          </w:p>
        </w:tc>
        <w:tc>
          <w:tcPr>
            <w:tcW w:w="0" w:type="auto"/>
            <w:hideMark/>
          </w:tcPr>
          <w:p w14:paraId="191726F8"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b/>
              </w:rPr>
            </w:pPr>
            <w:r w:rsidRPr="00EE1481">
              <w:rPr>
                <w:b/>
              </w:rPr>
              <w:t>$3,400.00</w:t>
            </w:r>
          </w:p>
        </w:tc>
      </w:tr>
    </w:tbl>
    <w:p w14:paraId="0ADAE897" w14:textId="484056BF" w:rsidR="00EE1481" w:rsidRPr="00EE1481" w:rsidRDefault="00EE1481" w:rsidP="00EE1481">
      <w:pPr>
        <w:jc w:val="center"/>
        <w:rPr>
          <w:b/>
        </w:rPr>
      </w:pPr>
      <w:r w:rsidRPr="00EE1481">
        <w:rPr>
          <w:b/>
        </w:rPr>
        <w:t xml:space="preserve">Table </w:t>
      </w:r>
      <w:r w:rsidR="003B4617">
        <w:rPr>
          <w:b/>
        </w:rPr>
        <w:t>02</w:t>
      </w:r>
      <w:r w:rsidRPr="00EE1481">
        <w:rPr>
          <w:b/>
        </w:rPr>
        <w:t>: Resource Cost Estimation</w:t>
      </w:r>
    </w:p>
    <w:p w14:paraId="547277C0" w14:textId="77777777" w:rsidR="00EE1481" w:rsidRPr="00EE1481" w:rsidRDefault="00EE1481" w:rsidP="003903E9">
      <w:pPr>
        <w:ind w:left="0"/>
      </w:pPr>
    </w:p>
    <w:tbl>
      <w:tblPr>
        <w:tblStyle w:val="GridTable4-Accent1"/>
        <w:tblW w:w="3860" w:type="dxa"/>
        <w:jc w:val="center"/>
        <w:tblLook w:val="04A0" w:firstRow="1" w:lastRow="0" w:firstColumn="1" w:lastColumn="0" w:noHBand="0" w:noVBand="1"/>
      </w:tblPr>
      <w:tblGrid>
        <w:gridCol w:w="2497"/>
        <w:gridCol w:w="1363"/>
      </w:tblGrid>
      <w:tr w:rsidR="00EE1481" w:rsidRPr="00EE1481" w14:paraId="4BB6BFA2"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668F111" w14:textId="77777777" w:rsidR="00EE1481" w:rsidRPr="00EE1481" w:rsidRDefault="00EE1481" w:rsidP="00EE1481">
            <w:pPr>
              <w:rPr>
                <w:lang w:val="en-US"/>
              </w:rPr>
            </w:pPr>
            <w:r w:rsidRPr="00EE1481">
              <w:rPr>
                <w:lang w:val="en-US"/>
              </w:rPr>
              <w:t>Title</w:t>
            </w:r>
          </w:p>
        </w:tc>
        <w:tc>
          <w:tcPr>
            <w:tcW w:w="1363" w:type="dxa"/>
            <w:vAlign w:val="center"/>
            <w:hideMark/>
          </w:tcPr>
          <w:p w14:paraId="42F4FDBB"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4E6D9EBB"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3CE27561" w14:textId="77777777" w:rsidR="00EE1481" w:rsidRPr="00EE1481" w:rsidRDefault="00EE1481" w:rsidP="00EE1481">
            <w:pPr>
              <w:rPr>
                <w:lang w:val="en-US"/>
              </w:rPr>
            </w:pPr>
            <w:r w:rsidRPr="00EE1481">
              <w:rPr>
                <w:lang w:val="en-US"/>
              </w:rPr>
              <w:t>Total Resource Cost</w:t>
            </w:r>
          </w:p>
        </w:tc>
        <w:tc>
          <w:tcPr>
            <w:tcW w:w="1363" w:type="dxa"/>
            <w:hideMark/>
          </w:tcPr>
          <w:p w14:paraId="56BDE7A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$3,400.00 </w:t>
            </w:r>
          </w:p>
        </w:tc>
      </w:tr>
      <w:tr w:rsidR="00EE1481" w:rsidRPr="00EE1481" w14:paraId="02C7F0BE"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5E6F3F54" w14:textId="77777777" w:rsidR="00EE1481" w:rsidRPr="00EE1481" w:rsidRDefault="00EE1481" w:rsidP="00EE1481">
            <w:pPr>
              <w:rPr>
                <w:lang w:val="en-US"/>
              </w:rPr>
            </w:pPr>
            <w:r w:rsidRPr="00EE1481">
              <w:rPr>
                <w:lang w:val="en-US"/>
              </w:rPr>
              <w:t xml:space="preserve">Total </w:t>
            </w:r>
            <w:proofErr w:type="spellStart"/>
            <w:r w:rsidRPr="00EE1481">
              <w:rPr>
                <w:lang w:val="en-US"/>
              </w:rPr>
              <w:t>Labour</w:t>
            </w:r>
            <w:proofErr w:type="spellEnd"/>
            <w:r w:rsidRPr="00EE1481">
              <w:rPr>
                <w:lang w:val="en-US"/>
              </w:rPr>
              <w:t xml:space="preserve"> Cost</w:t>
            </w:r>
          </w:p>
        </w:tc>
        <w:tc>
          <w:tcPr>
            <w:tcW w:w="1363" w:type="dxa"/>
            <w:hideMark/>
          </w:tcPr>
          <w:p w14:paraId="6CDD59B9"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bCs/>
                <w:lang w:val="en-US"/>
              </w:rPr>
              <w:t>$14,045.79</w:t>
            </w:r>
          </w:p>
        </w:tc>
      </w:tr>
      <w:tr w:rsidR="00EE1481" w:rsidRPr="00EE1481" w14:paraId="501CFC40"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4B6B571B" w14:textId="77777777" w:rsidR="00EE1481" w:rsidRPr="00EE1481" w:rsidRDefault="00EE1481" w:rsidP="00EE1481">
            <w:pPr>
              <w:rPr>
                <w:lang w:val="en-US"/>
              </w:rPr>
            </w:pPr>
            <w:r w:rsidRPr="00EE1481">
              <w:rPr>
                <w:lang w:val="en-US"/>
              </w:rPr>
              <w:t>Total Project Cost</w:t>
            </w:r>
          </w:p>
        </w:tc>
        <w:tc>
          <w:tcPr>
            <w:tcW w:w="1363" w:type="dxa"/>
          </w:tcPr>
          <w:p w14:paraId="6FF9757C"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$17,445.79</w:t>
            </w:r>
          </w:p>
        </w:tc>
      </w:tr>
    </w:tbl>
    <w:p w14:paraId="26D2E1E2" w14:textId="59BA1EFE" w:rsidR="003903E9" w:rsidRPr="003903E9" w:rsidRDefault="003903E9" w:rsidP="003903E9">
      <w:pPr>
        <w:jc w:val="center"/>
        <w:rPr>
          <w:b/>
        </w:rPr>
      </w:pPr>
      <w:r w:rsidRPr="00EE1481">
        <w:rPr>
          <w:b/>
        </w:rPr>
        <w:t xml:space="preserve">Table </w:t>
      </w:r>
      <w:r w:rsidR="003B4617">
        <w:rPr>
          <w:b/>
        </w:rPr>
        <w:t>03</w:t>
      </w:r>
      <w:r w:rsidRPr="00EE1481">
        <w:rPr>
          <w:b/>
        </w:rPr>
        <w:t xml:space="preserve">: </w:t>
      </w:r>
      <w:r w:rsidR="008B6595">
        <w:rPr>
          <w:b/>
        </w:rPr>
        <w:t>Total Project Expenditure</w:t>
      </w:r>
    </w:p>
    <w:p w14:paraId="03304F68" w14:textId="77777777" w:rsidR="003903E9" w:rsidRPr="00EE1481" w:rsidRDefault="003903E9" w:rsidP="00EE1481"/>
    <w:tbl>
      <w:tblPr>
        <w:tblStyle w:val="GridTable4-Accent1"/>
        <w:tblW w:w="3860" w:type="dxa"/>
        <w:jc w:val="center"/>
        <w:tblLook w:val="04A0" w:firstRow="1" w:lastRow="0" w:firstColumn="1" w:lastColumn="0" w:noHBand="0" w:noVBand="1"/>
      </w:tblPr>
      <w:tblGrid>
        <w:gridCol w:w="2497"/>
        <w:gridCol w:w="1363"/>
      </w:tblGrid>
      <w:tr w:rsidR="00EE1481" w:rsidRPr="00EE1481" w14:paraId="280362E9" w14:textId="77777777" w:rsidTr="005418B6">
        <w:trPr>
          <w:cnfStyle w:val="100000000000" w:firstRow="1" w:lastRow="0" w:firstColumn="0" w:lastColumn="0" w:oddVBand="0" w:evenVBand="0" w:oddHBand="0"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1666BD11" w14:textId="77777777" w:rsidR="00EE1481" w:rsidRPr="00EE1481" w:rsidRDefault="00EE1481" w:rsidP="00EE1481">
            <w:pPr>
              <w:rPr>
                <w:lang w:val="en-US"/>
              </w:rPr>
            </w:pPr>
            <w:r w:rsidRPr="00EE1481">
              <w:rPr>
                <w:lang w:val="en-US"/>
              </w:rPr>
              <w:t>Title</w:t>
            </w:r>
          </w:p>
        </w:tc>
        <w:tc>
          <w:tcPr>
            <w:tcW w:w="1363" w:type="dxa"/>
            <w:vAlign w:val="center"/>
            <w:hideMark/>
          </w:tcPr>
          <w:p w14:paraId="7E6FF47D" w14:textId="77777777" w:rsidR="00EE1481" w:rsidRPr="00EE1481" w:rsidRDefault="00EE1481" w:rsidP="00EE1481">
            <w:pPr>
              <w:cnfStyle w:val="100000000000" w:firstRow="1" w:lastRow="0" w:firstColumn="0" w:lastColumn="0" w:oddVBand="0" w:evenVBand="0" w:oddHBand="0" w:evenHBand="0" w:firstRowFirstColumn="0" w:firstRowLastColumn="0" w:lastRowFirstColumn="0" w:lastRowLastColumn="0"/>
              <w:rPr>
                <w:lang w:val="en-US"/>
              </w:rPr>
            </w:pPr>
            <w:r w:rsidRPr="00EE1481">
              <w:rPr>
                <w:lang w:val="en-US"/>
              </w:rPr>
              <w:t>Cost</w:t>
            </w:r>
          </w:p>
        </w:tc>
      </w:tr>
      <w:tr w:rsidR="00EE1481" w:rsidRPr="00EE1481" w14:paraId="6ABBF47A" w14:textId="77777777" w:rsidTr="005418B6">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24F65618" w14:textId="77777777" w:rsidR="00EE1481" w:rsidRPr="00EE1481" w:rsidRDefault="00EE1481" w:rsidP="00EE1481">
            <w:pPr>
              <w:rPr>
                <w:lang w:val="en-US"/>
              </w:rPr>
            </w:pPr>
            <w:r w:rsidRPr="00EE1481">
              <w:rPr>
                <w:lang w:val="en-US"/>
              </w:rPr>
              <w:t>Planned Expenditure (Corrected)</w:t>
            </w:r>
          </w:p>
        </w:tc>
        <w:tc>
          <w:tcPr>
            <w:tcW w:w="1363" w:type="dxa"/>
            <w:hideMark/>
          </w:tcPr>
          <w:p w14:paraId="19519B35" w14:textId="7777777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$20,129.00</w:t>
            </w:r>
          </w:p>
        </w:tc>
      </w:tr>
      <w:tr w:rsidR="00EE1481" w:rsidRPr="00EE1481" w14:paraId="0A5F3849" w14:textId="77777777" w:rsidTr="005418B6">
        <w:trPr>
          <w:trHeight w:val="405"/>
          <w:jc w:val="center"/>
        </w:trPr>
        <w:tc>
          <w:tcPr>
            <w:cnfStyle w:val="001000000000" w:firstRow="0" w:lastRow="0" w:firstColumn="1" w:lastColumn="0" w:oddVBand="0" w:evenVBand="0" w:oddHBand="0" w:evenHBand="0" w:firstRowFirstColumn="0" w:firstRowLastColumn="0" w:lastRowFirstColumn="0" w:lastRowLastColumn="0"/>
            <w:tcW w:w="2497" w:type="dxa"/>
            <w:noWrap/>
            <w:hideMark/>
          </w:tcPr>
          <w:p w14:paraId="479EDD50" w14:textId="77777777" w:rsidR="00EE1481" w:rsidRPr="00EE1481" w:rsidRDefault="00EE1481" w:rsidP="00EE1481">
            <w:pPr>
              <w:rPr>
                <w:lang w:val="en-US"/>
              </w:rPr>
            </w:pPr>
            <w:r w:rsidRPr="00EE1481">
              <w:rPr>
                <w:lang w:val="en-US"/>
              </w:rPr>
              <w:t>Actual Expenditure</w:t>
            </w:r>
          </w:p>
        </w:tc>
        <w:tc>
          <w:tcPr>
            <w:tcW w:w="1363" w:type="dxa"/>
            <w:hideMark/>
          </w:tcPr>
          <w:p w14:paraId="349D1C9B" w14:textId="77777777" w:rsidR="00EE1481" w:rsidRPr="00EE1481" w:rsidRDefault="00EE1481" w:rsidP="00EE1481">
            <w:pPr>
              <w:cnfStyle w:val="000000000000" w:firstRow="0" w:lastRow="0" w:firstColumn="0" w:lastColumn="0" w:oddVBand="0" w:evenVBand="0" w:oddHBand="0" w:evenHBand="0" w:firstRowFirstColumn="0" w:firstRowLastColumn="0" w:lastRowFirstColumn="0" w:lastRowLastColumn="0"/>
              <w:rPr>
                <w:lang w:val="en-US"/>
              </w:rPr>
            </w:pPr>
            <w:r w:rsidRPr="00EE1481">
              <w:rPr>
                <w:lang w:val="en-US"/>
              </w:rPr>
              <w:t>$17,445.79</w:t>
            </w:r>
          </w:p>
        </w:tc>
      </w:tr>
      <w:tr w:rsidR="00EE1481" w:rsidRPr="00EE1481" w14:paraId="5AAEB8FA" w14:textId="77777777" w:rsidTr="005418B6">
        <w:trPr>
          <w:cnfStyle w:val="000000100000" w:firstRow="0" w:lastRow="0" w:firstColumn="0" w:lastColumn="0" w:oddVBand="0" w:evenVBand="0" w:oddHBand="1" w:evenHBand="0" w:firstRowFirstColumn="0" w:firstRowLastColumn="0" w:lastRowFirstColumn="0" w:lastRowLastColumn="0"/>
          <w:trHeight w:val="474"/>
          <w:jc w:val="center"/>
        </w:trPr>
        <w:tc>
          <w:tcPr>
            <w:cnfStyle w:val="001000000000" w:firstRow="0" w:lastRow="0" w:firstColumn="1" w:lastColumn="0" w:oddVBand="0" w:evenVBand="0" w:oddHBand="0" w:evenHBand="0" w:firstRowFirstColumn="0" w:firstRowLastColumn="0" w:lastRowFirstColumn="0" w:lastRowLastColumn="0"/>
            <w:tcW w:w="2497" w:type="dxa"/>
            <w:noWrap/>
          </w:tcPr>
          <w:p w14:paraId="01FEF10F" w14:textId="77777777" w:rsidR="00EE1481" w:rsidRPr="00EE1481" w:rsidRDefault="00EE1481" w:rsidP="00EE1481">
            <w:pPr>
              <w:rPr>
                <w:lang w:val="en-US"/>
              </w:rPr>
            </w:pPr>
            <w:r w:rsidRPr="00EE1481">
              <w:rPr>
                <w:lang w:val="en-US"/>
              </w:rPr>
              <w:t>Expenditure Delta</w:t>
            </w:r>
          </w:p>
        </w:tc>
        <w:tc>
          <w:tcPr>
            <w:tcW w:w="1363" w:type="dxa"/>
          </w:tcPr>
          <w:p w14:paraId="412C470E" w14:textId="747AF697" w:rsidR="00EE1481" w:rsidRPr="00EE1481" w:rsidRDefault="00EE1481" w:rsidP="00EE1481">
            <w:pPr>
              <w:cnfStyle w:val="000000100000" w:firstRow="0" w:lastRow="0" w:firstColumn="0" w:lastColumn="0" w:oddVBand="0" w:evenVBand="0" w:oddHBand="1" w:evenHBand="0" w:firstRowFirstColumn="0" w:firstRowLastColumn="0" w:lastRowFirstColumn="0" w:lastRowLastColumn="0"/>
              <w:rPr>
                <w:lang w:val="en-US"/>
              </w:rPr>
            </w:pPr>
            <w:r w:rsidRPr="00EE1481">
              <w:rPr>
                <w:lang w:val="en-US"/>
              </w:rPr>
              <w:t xml:space="preserve">-$2,683.21 </w:t>
            </w:r>
          </w:p>
        </w:tc>
      </w:tr>
    </w:tbl>
    <w:p w14:paraId="7BC5EDCC" w14:textId="6BBBF4FE" w:rsidR="003903E9" w:rsidRPr="00EE1481" w:rsidRDefault="003903E9" w:rsidP="003903E9">
      <w:pPr>
        <w:jc w:val="center"/>
        <w:rPr>
          <w:b/>
        </w:rPr>
      </w:pPr>
      <w:r w:rsidRPr="00EE1481">
        <w:rPr>
          <w:b/>
        </w:rPr>
        <w:t xml:space="preserve">Table </w:t>
      </w:r>
      <w:r w:rsidR="003B4617">
        <w:rPr>
          <w:b/>
        </w:rPr>
        <w:t>04</w:t>
      </w:r>
      <w:r w:rsidRPr="00EE1481">
        <w:rPr>
          <w:b/>
        </w:rPr>
        <w:t xml:space="preserve">: </w:t>
      </w:r>
      <w:r w:rsidR="00D308EB">
        <w:rPr>
          <w:b/>
        </w:rPr>
        <w:t>Project Expenditure Comparison</w:t>
      </w:r>
    </w:p>
    <w:p w14:paraId="7BFB474D" w14:textId="77777777" w:rsidR="00EE1481" w:rsidRPr="00EE1481" w:rsidRDefault="00EE1481" w:rsidP="00EE1481"/>
    <w:p w14:paraId="502276F4" w14:textId="77777777" w:rsidR="004B0D09" w:rsidRDefault="004B0D09" w:rsidP="004B0D09">
      <w:pPr>
        <w:ind w:left="0"/>
        <w:rPr>
          <w:noProof/>
          <w:lang w:eastAsia="en-AU"/>
          <w14:ligatures w14:val="none"/>
        </w:rPr>
      </w:pPr>
      <w:r>
        <w:rPr>
          <w:noProof/>
          <w:lang w:eastAsia="en-AU"/>
          <w14:ligatures w14:val="none"/>
        </w:rPr>
        <w:t>The below graph displays a comparison of the planned lobour hours (in red) and the actual hours carried out during the project (shown in blue). From the graph it is shown that there are two phases which where inaccurately forecasted. The project team only required 43% of the anticpated programing and testing hours and exceeded the design phase hours by almost 6 times.</w:t>
      </w:r>
    </w:p>
    <w:p w14:paraId="2E886DA6" w14:textId="77777777" w:rsidR="00770CD5" w:rsidRDefault="00770CD5" w:rsidP="00EB170A"/>
    <w:p w14:paraId="2991AE50" w14:textId="64F652F2" w:rsidR="00C653C0" w:rsidRDefault="00C653C0" w:rsidP="00EB170A">
      <w:r>
        <w:rPr>
          <w:noProof/>
          <w:lang w:eastAsia="en-AU"/>
          <w14:ligatures w14:val="none"/>
        </w:rPr>
        <w:lastRenderedPageBreak/>
        <w:drawing>
          <wp:inline distT="0" distB="0" distL="0" distR="0" wp14:anchorId="58D90B91" wp14:editId="50B4B825">
            <wp:extent cx="5731510" cy="3101975"/>
            <wp:effectExtent l="0" t="0" r="2540" b="317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79FE253" w14:textId="16DB1756" w:rsidR="00AD796D" w:rsidRPr="00EE1481" w:rsidRDefault="00AD796D" w:rsidP="00AD796D">
      <w:pPr>
        <w:jc w:val="center"/>
        <w:rPr>
          <w:b/>
        </w:rPr>
      </w:pPr>
      <w:r>
        <w:rPr>
          <w:b/>
        </w:rPr>
        <w:t>Figure</w:t>
      </w:r>
      <w:r w:rsidRPr="00EE1481">
        <w:rPr>
          <w:b/>
        </w:rPr>
        <w:t xml:space="preserve"> </w:t>
      </w:r>
      <w:r w:rsidR="003B4617">
        <w:rPr>
          <w:b/>
        </w:rPr>
        <w:t>01</w:t>
      </w:r>
      <w:r w:rsidRPr="00EE1481">
        <w:rPr>
          <w:b/>
        </w:rPr>
        <w:t xml:space="preserve">: </w:t>
      </w:r>
      <w:r w:rsidR="00FE1D68">
        <w:rPr>
          <w:b/>
        </w:rPr>
        <w:t xml:space="preserve">Planned vs Actual </w:t>
      </w:r>
      <w:r w:rsidR="009C777F">
        <w:rPr>
          <w:b/>
        </w:rPr>
        <w:t>Labour Comparison</w:t>
      </w:r>
    </w:p>
    <w:p w14:paraId="42E34774" w14:textId="77777777" w:rsidR="00770CD5" w:rsidRDefault="00770CD5" w:rsidP="00EB170A"/>
    <w:p w14:paraId="7470A64D" w14:textId="05265BCA" w:rsidR="00D82EC4" w:rsidRDefault="00D82EC4" w:rsidP="00D82EC4">
      <w:pPr>
        <w:ind w:left="0"/>
      </w:pPr>
      <w:r>
        <w:t>The above graph highlight</w:t>
      </w:r>
      <w:r w:rsidR="00056F64">
        <w:t>s</w:t>
      </w:r>
      <w:r>
        <w:t xml:space="preserve"> the</w:t>
      </w:r>
      <w:r w:rsidRPr="006B7AEB">
        <w:t xml:space="preserve"> first </w:t>
      </w:r>
      <w:r w:rsidR="00BB3464">
        <w:t>costings</w:t>
      </w:r>
      <w:r w:rsidR="00947C0E">
        <w:t xml:space="preserve"> </w:t>
      </w:r>
      <w:r w:rsidRPr="006B7AEB">
        <w:t>lesson learnt</w:t>
      </w:r>
      <w:r>
        <w:t>, which</w:t>
      </w:r>
      <w:r w:rsidRPr="006B7AEB">
        <w:t xml:space="preserve"> </w:t>
      </w:r>
      <w:r>
        <w:t>is to not underestimate the time require</w:t>
      </w:r>
      <w:r w:rsidR="003D5DBE">
        <w:t>d</w:t>
      </w:r>
      <w:r>
        <w:t xml:space="preserve"> to carry out the projects design, especially when working </w:t>
      </w:r>
      <w:r w:rsidR="00D65580">
        <w:t>with</w:t>
      </w:r>
      <w:r>
        <w:t xml:space="preserve">in a team. Most university assignments have been </w:t>
      </w:r>
      <w:r w:rsidR="00E805E7">
        <w:t>individual activities</w:t>
      </w:r>
      <w:r>
        <w:t xml:space="preserve">, so less time is required to create and communicate design details, </w:t>
      </w:r>
      <w:r w:rsidR="00666121">
        <w:t>with</w:t>
      </w:r>
      <w:r>
        <w:t xml:space="preserve"> more time spent coding. </w:t>
      </w:r>
      <w:r w:rsidR="00D37839">
        <w:t xml:space="preserve">It was noted </w:t>
      </w:r>
      <w:r w:rsidR="00C463C5">
        <w:t xml:space="preserve">through this project that </w:t>
      </w:r>
      <w:r w:rsidR="00685E6B">
        <w:t>extra</w:t>
      </w:r>
      <w:r w:rsidR="00C463C5">
        <w:t xml:space="preserve"> time is required</w:t>
      </w:r>
      <w:r w:rsidR="00D37839">
        <w:t>,</w:t>
      </w:r>
      <w:r w:rsidR="00C463C5">
        <w:t xml:space="preserve"> </w:t>
      </w:r>
      <w:r w:rsidR="00D37839">
        <w:t xml:space="preserve">when working in a team environment, </w:t>
      </w:r>
      <w:r w:rsidR="00C463C5">
        <w:t xml:space="preserve">to discuss and specify </w:t>
      </w:r>
      <w:r w:rsidR="00D37839">
        <w:t xml:space="preserve">the proposed </w:t>
      </w:r>
      <w:r w:rsidR="00C463C5">
        <w:t xml:space="preserve">design. </w:t>
      </w:r>
      <w:r>
        <w:t>In future projects this team would</w:t>
      </w:r>
      <w:r w:rsidR="001B55BF">
        <w:t xml:space="preserve"> </w:t>
      </w:r>
      <w:r w:rsidR="0044145F">
        <w:t>actively</w:t>
      </w:r>
      <w:r w:rsidR="001B55BF">
        <w:t xml:space="preserve"> </w:t>
      </w:r>
      <w:r>
        <w:t xml:space="preserve">proportion less time to programming and </w:t>
      </w:r>
      <w:r w:rsidR="00A63FDA">
        <w:t xml:space="preserve">allocate </w:t>
      </w:r>
      <w:r>
        <w:t xml:space="preserve">more </w:t>
      </w:r>
      <w:r w:rsidR="002943B5">
        <w:t xml:space="preserve">labour </w:t>
      </w:r>
      <w:r>
        <w:t>resources to develop designs.</w:t>
      </w:r>
    </w:p>
    <w:p w14:paraId="20A8C479" w14:textId="77777777" w:rsidR="00D82EC4" w:rsidRDefault="00D82EC4" w:rsidP="00D82EC4">
      <w:pPr>
        <w:ind w:left="0"/>
      </w:pPr>
    </w:p>
    <w:p w14:paraId="05860A09" w14:textId="2339D6F9" w:rsidR="00D82EC4" w:rsidRDefault="00D82EC4" w:rsidP="00D82EC4">
      <w:pPr>
        <w:ind w:left="0"/>
      </w:pPr>
      <w:r w:rsidRPr="004E4D52">
        <w:t xml:space="preserve">The </w:t>
      </w:r>
      <w:r>
        <w:t>final</w:t>
      </w:r>
      <w:r w:rsidRPr="004E4D52">
        <w:t xml:space="preserve"> </w:t>
      </w:r>
      <w:r w:rsidR="00E07456">
        <w:t xml:space="preserve">costings </w:t>
      </w:r>
      <w:r w:rsidRPr="004E4D52">
        <w:t>lesson learnt during this project was to be more diligent with the financial calculations.</w:t>
      </w:r>
      <w:r>
        <w:t xml:space="preserve"> The accounting error within the initial plan was caused by miscommunications during the early phases of the project, before communication paths and norms had matured, and was </w:t>
      </w:r>
      <w:r w:rsidR="00FE124E">
        <w:t>compounded</w:t>
      </w:r>
      <w:r>
        <w:t xml:space="preserve"> by the dispersed structure of the project team. </w:t>
      </w:r>
      <w:r w:rsidR="001A376C">
        <w:t xml:space="preserve">The error was </w:t>
      </w:r>
      <w:r w:rsidR="00C06065">
        <w:t>then</w:t>
      </w:r>
      <w:r w:rsidR="001A376C">
        <w:t xml:space="preserve"> </w:t>
      </w:r>
      <w:r w:rsidR="00C06065">
        <w:t>not identified</w:t>
      </w:r>
      <w:r w:rsidR="001A376C">
        <w:t xml:space="preserve"> </w:t>
      </w:r>
      <w:r w:rsidR="00C06065">
        <w:t>as</w:t>
      </w:r>
      <w:r w:rsidR="00154B81">
        <w:t xml:space="preserve"> the team had</w:t>
      </w:r>
      <w:r w:rsidR="001A376C">
        <w:t xml:space="preserve"> not had experience in software projects so had </w:t>
      </w:r>
      <w:r w:rsidR="001D75F7">
        <w:t>little</w:t>
      </w:r>
      <w:r w:rsidR="001A376C">
        <w:t xml:space="preserve"> idea of the </w:t>
      </w:r>
      <w:r w:rsidR="00154B81">
        <w:t xml:space="preserve">expected </w:t>
      </w:r>
      <w:r w:rsidR="001A376C">
        <w:t xml:space="preserve">scale of the expenditure. </w:t>
      </w:r>
      <w:r>
        <w:t xml:space="preserve">To mitigate this error in future projects the team would employ additional </w:t>
      </w:r>
      <w:r w:rsidRPr="004E4D52">
        <w:t xml:space="preserve">Independent </w:t>
      </w:r>
      <w:r w:rsidR="003A51DA" w:rsidRPr="004E4D52">
        <w:t>check</w:t>
      </w:r>
      <w:r w:rsidR="003A51DA">
        <w:t>s</w:t>
      </w:r>
      <w:r w:rsidR="003A51DA" w:rsidRPr="004E4D52">
        <w:t xml:space="preserve"> </w:t>
      </w:r>
      <w:r w:rsidR="003A51DA">
        <w:t>and</w:t>
      </w:r>
      <w:r w:rsidR="00B65A01">
        <w:t xml:space="preserve"> validation </w:t>
      </w:r>
      <w:r>
        <w:t xml:space="preserve">for all critical financial </w:t>
      </w:r>
      <w:r w:rsidRPr="004E4D52">
        <w:t>calculations</w:t>
      </w:r>
      <w:r w:rsidR="00083C48">
        <w:t>.</w:t>
      </w:r>
    </w:p>
    <w:p w14:paraId="56617920" w14:textId="77777777" w:rsidR="00D82EC4" w:rsidRDefault="00D82EC4" w:rsidP="00EB170A"/>
    <w:p w14:paraId="5006FF70" w14:textId="77777777" w:rsidR="00A10887" w:rsidRDefault="00A10887" w:rsidP="00EB170A"/>
    <w:p w14:paraId="20C05DF5" w14:textId="77777777" w:rsidR="00A10887" w:rsidRDefault="00A10887" w:rsidP="00EB170A"/>
    <w:p w14:paraId="0EE14252" w14:textId="77777777" w:rsidR="00A10887" w:rsidRPr="00EB170A" w:rsidRDefault="00A10887" w:rsidP="00EB170A"/>
    <w:p w14:paraId="01A2E3DA" w14:textId="5EEAE711" w:rsidR="00FE5225" w:rsidRDefault="00EB170A" w:rsidP="00EB170A">
      <w:pPr>
        <w:pStyle w:val="Heading1"/>
      </w:pPr>
      <w:bookmarkStart w:id="201" w:name="_Toc527283684"/>
      <w:r>
        <w:t>CONTRIBUTION DISTRIBUTION</w:t>
      </w:r>
      <w:bookmarkEnd w:id="201"/>
    </w:p>
    <w:p w14:paraId="74AF4E8A" w14:textId="77777777" w:rsidR="00EB170A" w:rsidRPr="00EB170A" w:rsidRDefault="00EB170A" w:rsidP="00EB170A"/>
    <w:p w14:paraId="72CD43E8" w14:textId="77777777" w:rsidR="00EB170A" w:rsidRDefault="00EB170A" w:rsidP="00EB170A">
      <w:r>
        <w:t>Notes:</w:t>
      </w:r>
    </w:p>
    <w:p w14:paraId="47B31E2E" w14:textId="77777777" w:rsidR="00EB170A" w:rsidRDefault="00EB170A" w:rsidP="000E6876">
      <w:pPr>
        <w:pStyle w:val="ListParagraph"/>
        <w:numPr>
          <w:ilvl w:val="0"/>
          <w:numId w:val="2"/>
        </w:numPr>
        <w:spacing w:after="160" w:line="259" w:lineRule="auto"/>
        <w:ind w:right="0"/>
      </w:pPr>
      <w:r>
        <w:lastRenderedPageBreak/>
        <w:t>Fill the table with approximate percentage of effort each team member contributed to each part of the project. (Team member names go along the top row.)</w:t>
      </w:r>
    </w:p>
    <w:p w14:paraId="3D99B123" w14:textId="77777777" w:rsidR="00EB170A" w:rsidRDefault="00EB170A" w:rsidP="000E6876">
      <w:pPr>
        <w:pStyle w:val="ListParagraph"/>
        <w:numPr>
          <w:ilvl w:val="0"/>
          <w:numId w:val="2"/>
        </w:numPr>
        <w:spacing w:after="160" w:line="259" w:lineRule="auto"/>
        <w:ind w:right="0"/>
      </w:pPr>
      <w:r>
        <w:t>Tasks include all activities in the project, such as research, discussions, documentation, meetings, and implementation.</w:t>
      </w:r>
    </w:p>
    <w:p w14:paraId="4C2D712B" w14:textId="77777777" w:rsidR="00EB170A" w:rsidRDefault="00EB170A" w:rsidP="000E6876">
      <w:pPr>
        <w:pStyle w:val="ListParagraph"/>
        <w:numPr>
          <w:ilvl w:val="0"/>
          <w:numId w:val="2"/>
        </w:numPr>
        <w:spacing w:after="160" w:line="259" w:lineRule="auto"/>
        <w:ind w:right="0"/>
      </w:pPr>
      <w:r>
        <w:t>Comment on how you distributed the workload within the team.</w:t>
      </w:r>
    </w:p>
    <w:p w14:paraId="065B5637" w14:textId="77777777" w:rsidR="00EB170A" w:rsidRPr="007F56EB" w:rsidRDefault="00EB170A" w:rsidP="000E6876">
      <w:pPr>
        <w:pStyle w:val="ListParagraph"/>
        <w:numPr>
          <w:ilvl w:val="0"/>
          <w:numId w:val="2"/>
        </w:numPr>
        <w:spacing w:after="160" w:line="259" w:lineRule="auto"/>
        <w:ind w:right="0"/>
      </w:pPr>
      <w:r>
        <w:t>Comment on how well your distribution of tasks worked</w:t>
      </w:r>
    </w:p>
    <w:p w14:paraId="610BD9CA" w14:textId="77777777" w:rsidR="00FE5225" w:rsidRDefault="00FE5225" w:rsidP="00FE5225"/>
    <w:tbl>
      <w:tblPr>
        <w:tblStyle w:val="GridTable5Dark-Accent1"/>
        <w:tblW w:w="0" w:type="auto"/>
        <w:jc w:val="center"/>
        <w:tblLook w:val="04A0" w:firstRow="1" w:lastRow="0" w:firstColumn="1" w:lastColumn="0" w:noHBand="0" w:noVBand="1"/>
      </w:tblPr>
      <w:tblGrid>
        <w:gridCol w:w="1803"/>
        <w:gridCol w:w="1803"/>
        <w:gridCol w:w="1803"/>
        <w:gridCol w:w="1804"/>
        <w:gridCol w:w="1804"/>
      </w:tblGrid>
      <w:tr w:rsidR="00EB170A" w14:paraId="3860A5C5" w14:textId="77777777" w:rsidTr="00EB170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4D7BD7A1" w14:textId="77777777" w:rsidR="00EB170A" w:rsidRDefault="00EB170A" w:rsidP="0044145F">
            <w:pPr>
              <w:jc w:val="center"/>
            </w:pPr>
            <w:r>
              <w:t>MAIN</w:t>
            </w:r>
          </w:p>
          <w:p w14:paraId="230C1F25" w14:textId="77777777" w:rsidR="00EB170A" w:rsidRDefault="00EB170A" w:rsidP="0044145F">
            <w:pPr>
              <w:jc w:val="center"/>
            </w:pPr>
            <w:r>
              <w:t>TASKS</w:t>
            </w:r>
          </w:p>
        </w:tc>
        <w:tc>
          <w:tcPr>
            <w:tcW w:w="1803" w:type="dxa"/>
          </w:tcPr>
          <w:p w14:paraId="2313983F"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RYAN</w:t>
            </w:r>
          </w:p>
          <w:p w14:paraId="41C47F81"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GEORGE</w:t>
            </w:r>
          </w:p>
        </w:tc>
        <w:tc>
          <w:tcPr>
            <w:tcW w:w="1803" w:type="dxa"/>
          </w:tcPr>
          <w:p w14:paraId="2A5C50C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ISAAC</w:t>
            </w:r>
          </w:p>
          <w:p w14:paraId="3294B99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HERTWECK</w:t>
            </w:r>
          </w:p>
        </w:tc>
        <w:tc>
          <w:tcPr>
            <w:tcW w:w="1804" w:type="dxa"/>
          </w:tcPr>
          <w:p w14:paraId="0EA1A084"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ANDREW JOHNSTON</w:t>
            </w:r>
          </w:p>
        </w:tc>
        <w:tc>
          <w:tcPr>
            <w:tcW w:w="1804" w:type="dxa"/>
          </w:tcPr>
          <w:p w14:paraId="6997B1AE"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GREGORY</w:t>
            </w:r>
          </w:p>
          <w:p w14:paraId="7B885638" w14:textId="77777777" w:rsidR="00EB170A" w:rsidRDefault="00EB170A" w:rsidP="0044145F">
            <w:pPr>
              <w:jc w:val="center"/>
              <w:cnfStyle w:val="100000000000" w:firstRow="1" w:lastRow="0" w:firstColumn="0" w:lastColumn="0" w:oddVBand="0" w:evenVBand="0" w:oddHBand="0" w:evenHBand="0" w:firstRowFirstColumn="0" w:firstRowLastColumn="0" w:lastRowFirstColumn="0" w:lastRowLastColumn="0"/>
            </w:pPr>
            <w:r w:rsidRPr="00DC5F63">
              <w:t>JONES</w:t>
            </w:r>
          </w:p>
        </w:tc>
      </w:tr>
      <w:tr w:rsidR="00EB170A" w14:paraId="66387EAB" w14:textId="77777777" w:rsidTr="00EB170A">
        <w:trPr>
          <w:cnfStyle w:val="000000100000" w:firstRow="0" w:lastRow="0" w:firstColumn="0" w:lastColumn="0" w:oddVBand="0" w:evenVBand="0" w:oddHBand="1" w:evenHBand="0" w:firstRowFirstColumn="0" w:firstRowLastColumn="0" w:lastRowFirstColumn="0" w:lastRowLastColumn="0"/>
          <w:trHeight w:val="54"/>
          <w:jc w:val="center"/>
        </w:trPr>
        <w:tc>
          <w:tcPr>
            <w:cnfStyle w:val="001000000000" w:firstRow="0" w:lastRow="0" w:firstColumn="1" w:lastColumn="0" w:oddVBand="0" w:evenVBand="0" w:oddHBand="0" w:evenHBand="0" w:firstRowFirstColumn="0" w:firstRowLastColumn="0" w:lastRowFirstColumn="0" w:lastRowLastColumn="0"/>
            <w:tcW w:w="1803" w:type="dxa"/>
          </w:tcPr>
          <w:p w14:paraId="6EC4411E" w14:textId="77777777" w:rsidR="00EB170A" w:rsidRDefault="00EB170A" w:rsidP="0044145F"/>
        </w:tc>
        <w:tc>
          <w:tcPr>
            <w:tcW w:w="1803" w:type="dxa"/>
          </w:tcPr>
          <w:p w14:paraId="7A0311D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2D014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63C1E41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057DFFC"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06A05C69"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06041D6" w14:textId="77777777" w:rsidR="00EB170A" w:rsidRDefault="00EB170A" w:rsidP="0044145F"/>
        </w:tc>
        <w:tc>
          <w:tcPr>
            <w:tcW w:w="1803" w:type="dxa"/>
          </w:tcPr>
          <w:p w14:paraId="27CA6ECF"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1C09BA4B"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3C3C80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781988C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137FD1A3"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5105EB34" w14:textId="77777777" w:rsidR="00EB170A" w:rsidRDefault="00EB170A" w:rsidP="0044145F"/>
        </w:tc>
        <w:tc>
          <w:tcPr>
            <w:tcW w:w="1803" w:type="dxa"/>
          </w:tcPr>
          <w:p w14:paraId="6B1D198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566968F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4ECE7F5"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2F8B7121"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61D77D1F"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299A1B1B" w14:textId="77777777" w:rsidR="00EB170A" w:rsidRDefault="00EB170A" w:rsidP="0044145F"/>
        </w:tc>
        <w:tc>
          <w:tcPr>
            <w:tcW w:w="1803" w:type="dxa"/>
          </w:tcPr>
          <w:p w14:paraId="180E99D3"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03300447"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6420DC5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5BB24A41"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64C8EC24"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22E8027A" w14:textId="77777777" w:rsidR="00EB170A" w:rsidRDefault="00EB170A" w:rsidP="0044145F"/>
        </w:tc>
        <w:tc>
          <w:tcPr>
            <w:tcW w:w="1803" w:type="dxa"/>
          </w:tcPr>
          <w:p w14:paraId="39B3D198"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427C94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40655B7B"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0B7363D0"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r w:rsidR="00EB170A" w14:paraId="31737CCA" w14:textId="77777777" w:rsidTr="00EB170A">
        <w:trPr>
          <w:jc w:val="center"/>
        </w:trPr>
        <w:tc>
          <w:tcPr>
            <w:cnfStyle w:val="001000000000" w:firstRow="0" w:lastRow="0" w:firstColumn="1" w:lastColumn="0" w:oddVBand="0" w:evenVBand="0" w:oddHBand="0" w:evenHBand="0" w:firstRowFirstColumn="0" w:firstRowLastColumn="0" w:lastRowFirstColumn="0" w:lastRowLastColumn="0"/>
            <w:tcW w:w="1803" w:type="dxa"/>
          </w:tcPr>
          <w:p w14:paraId="0B180928" w14:textId="77777777" w:rsidR="00EB170A" w:rsidRDefault="00EB170A" w:rsidP="0044145F"/>
        </w:tc>
        <w:tc>
          <w:tcPr>
            <w:tcW w:w="1803" w:type="dxa"/>
          </w:tcPr>
          <w:p w14:paraId="34240279"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3" w:type="dxa"/>
          </w:tcPr>
          <w:p w14:paraId="647FA59C"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00140B8"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c>
          <w:tcPr>
            <w:tcW w:w="1804" w:type="dxa"/>
          </w:tcPr>
          <w:p w14:paraId="1B1C8DAA" w14:textId="77777777" w:rsidR="00EB170A" w:rsidRDefault="00EB170A" w:rsidP="0044145F">
            <w:pPr>
              <w:cnfStyle w:val="000000000000" w:firstRow="0" w:lastRow="0" w:firstColumn="0" w:lastColumn="0" w:oddVBand="0" w:evenVBand="0" w:oddHBand="0" w:evenHBand="0" w:firstRowFirstColumn="0" w:firstRowLastColumn="0" w:lastRowFirstColumn="0" w:lastRowLastColumn="0"/>
            </w:pPr>
          </w:p>
        </w:tc>
      </w:tr>
      <w:tr w:rsidR="00EB170A" w14:paraId="56011C7C" w14:textId="77777777" w:rsidTr="00EB170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03" w:type="dxa"/>
          </w:tcPr>
          <w:p w14:paraId="3687168B" w14:textId="77777777" w:rsidR="00EB170A" w:rsidRDefault="00EB170A" w:rsidP="0044145F">
            <w:r>
              <w:t>TOTAL</w:t>
            </w:r>
          </w:p>
        </w:tc>
        <w:tc>
          <w:tcPr>
            <w:tcW w:w="1803" w:type="dxa"/>
          </w:tcPr>
          <w:p w14:paraId="77789F12"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3" w:type="dxa"/>
          </w:tcPr>
          <w:p w14:paraId="697B67CD"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E4A23D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c>
          <w:tcPr>
            <w:tcW w:w="1804" w:type="dxa"/>
          </w:tcPr>
          <w:p w14:paraId="3D4D3543" w14:textId="77777777" w:rsidR="00EB170A" w:rsidRDefault="00EB170A" w:rsidP="0044145F">
            <w:pPr>
              <w:cnfStyle w:val="000000100000" w:firstRow="0" w:lastRow="0" w:firstColumn="0" w:lastColumn="0" w:oddVBand="0" w:evenVBand="0" w:oddHBand="1" w:evenHBand="0" w:firstRowFirstColumn="0" w:firstRowLastColumn="0" w:lastRowFirstColumn="0" w:lastRowLastColumn="0"/>
            </w:pPr>
          </w:p>
        </w:tc>
      </w:tr>
    </w:tbl>
    <w:p w14:paraId="1EAF120C" w14:textId="77777777" w:rsidR="00FE5225" w:rsidRDefault="00FE5225" w:rsidP="00FE5225"/>
    <w:p w14:paraId="3D54185F" w14:textId="77777777" w:rsidR="00FE5225" w:rsidRDefault="00FE5225" w:rsidP="00FE5225"/>
    <w:p w14:paraId="5E37CF53" w14:textId="77777777" w:rsidR="00FE5225" w:rsidRDefault="00FE5225" w:rsidP="00FE5225"/>
    <w:p w14:paraId="1E1982B0" w14:textId="56499FA4" w:rsidR="00FE5225" w:rsidRDefault="00EB170A" w:rsidP="00EB170A">
      <w:pPr>
        <w:pStyle w:val="Heading1"/>
      </w:pPr>
      <w:bookmarkStart w:id="202" w:name="_Toc527283685"/>
      <w:r>
        <w:t>CONCLUSION</w:t>
      </w:r>
      <w:bookmarkEnd w:id="202"/>
    </w:p>
    <w:p w14:paraId="617E4D7D" w14:textId="77777777" w:rsidR="00EB170A" w:rsidRPr="00EB170A" w:rsidRDefault="00EB170A" w:rsidP="00EB170A"/>
    <w:p w14:paraId="292A1D57" w14:textId="77777777" w:rsidR="00EB170A" w:rsidRDefault="00EB170A" w:rsidP="00EB170A">
      <w:r>
        <w:t>Notes:</w:t>
      </w:r>
    </w:p>
    <w:p w14:paraId="4FB4488E" w14:textId="77777777" w:rsidR="00EB170A" w:rsidRDefault="00EB170A" w:rsidP="00EB170A">
      <w:r>
        <w:t>•</w:t>
      </w:r>
      <w:r>
        <w:tab/>
        <w:t>Summarize the information presented in the document</w:t>
      </w:r>
    </w:p>
    <w:p w14:paraId="52504108" w14:textId="77777777" w:rsidR="00EB170A" w:rsidRDefault="00EB170A" w:rsidP="00EB170A">
      <w:r>
        <w:t>•</w:t>
      </w:r>
      <w:r>
        <w:tab/>
        <w:t>Summarize your team's project experience.</w:t>
      </w:r>
    </w:p>
    <w:p w14:paraId="6BDBBAC0" w14:textId="77777777" w:rsidR="00EB170A" w:rsidRDefault="00EB170A" w:rsidP="00EB170A">
      <w:r>
        <w:t>•</w:t>
      </w:r>
      <w:r>
        <w:tab/>
        <w:t>What did you learn?</w:t>
      </w:r>
    </w:p>
    <w:p w14:paraId="53B7641E" w14:textId="679858B3" w:rsidR="00FE5225" w:rsidRDefault="00EB170A" w:rsidP="00EB170A">
      <w:r>
        <w:t>•</w:t>
      </w:r>
      <w:r>
        <w:tab/>
        <w:t>How do you plan to run your next project?</w:t>
      </w:r>
    </w:p>
    <w:p w14:paraId="3D88A5FF" w14:textId="77777777" w:rsidR="00FE5225" w:rsidRDefault="00FE5225" w:rsidP="00FE5225"/>
    <w:p w14:paraId="3E54EBF9" w14:textId="77777777" w:rsidR="00FE5225" w:rsidRDefault="00FE5225" w:rsidP="00FE5225"/>
    <w:p w14:paraId="5AED7C1B" w14:textId="6837E35F" w:rsidR="00FE5225" w:rsidRDefault="00FE5225" w:rsidP="00FE5225"/>
    <w:p w14:paraId="431A960B" w14:textId="6DFAF85D" w:rsidR="00F961CE" w:rsidRDefault="00F961CE" w:rsidP="00FE5225"/>
    <w:p w14:paraId="5016F5DB" w14:textId="77777777" w:rsidR="00F961CE" w:rsidRDefault="00F961CE" w:rsidP="00FE5225"/>
    <w:p w14:paraId="63BF110A" w14:textId="690D4BAA" w:rsidR="00FE5225" w:rsidRDefault="00EB170A" w:rsidP="00EB170A">
      <w:pPr>
        <w:pStyle w:val="Heading1"/>
      </w:pPr>
      <w:bookmarkStart w:id="203" w:name="_Toc527283686"/>
      <w:r>
        <w:lastRenderedPageBreak/>
        <w:t>REFERENCES</w:t>
      </w:r>
      <w:bookmarkEnd w:id="203"/>
    </w:p>
    <w:p w14:paraId="047F4A6E" w14:textId="77777777" w:rsidR="006D474F" w:rsidRDefault="006D474F" w:rsidP="00EB170A"/>
    <w:p w14:paraId="023BFC3E" w14:textId="77777777" w:rsidR="006D474F" w:rsidRDefault="006D474F" w:rsidP="00EB170A"/>
    <w:p w14:paraId="051CF7FD" w14:textId="77777777" w:rsidR="006D474F" w:rsidRDefault="006D474F" w:rsidP="006D474F">
      <w:r>
        <w:t xml:space="preserve">PayScale 2018, </w:t>
      </w:r>
      <w:r w:rsidRPr="006D474F">
        <w:rPr>
          <w:i/>
        </w:rPr>
        <w:t>Business Analyst, IT Salary</w:t>
      </w:r>
      <w:r>
        <w:t>, PayScale Inc, Washington, viewed on 10 Aug 2018,</w:t>
      </w:r>
    </w:p>
    <w:p w14:paraId="436252B1" w14:textId="257118CC" w:rsidR="006D474F" w:rsidRDefault="006D474F" w:rsidP="006D474F">
      <w:r>
        <w:t>&lt;https://www.payscale.com/research/AU/Job=Business_Analyst%2C_IT/Salary&gt;.</w:t>
      </w:r>
    </w:p>
    <w:p w14:paraId="7ED10F31" w14:textId="77777777" w:rsidR="006D474F" w:rsidRDefault="006D474F" w:rsidP="006D474F"/>
    <w:p w14:paraId="2E0B2978" w14:textId="77777777" w:rsidR="006D474F" w:rsidRDefault="006D474F" w:rsidP="006D474F">
      <w:r>
        <w:t xml:space="preserve">PayScale 2018, </w:t>
      </w:r>
      <w:r w:rsidRPr="006D474F">
        <w:rPr>
          <w:i/>
        </w:rPr>
        <w:t>Computer Programmer Salary</w:t>
      </w:r>
      <w:r>
        <w:t>, PayScale Inc, Washington, viewed on 10 Aug 2018,</w:t>
      </w:r>
    </w:p>
    <w:p w14:paraId="7D4299E9" w14:textId="3540B6C6" w:rsidR="006D474F" w:rsidRDefault="006D474F" w:rsidP="006D474F">
      <w:r>
        <w:t>&lt;https://www.payscale.com/research/AU/Job=Computer_Programmer/Salary&gt;.</w:t>
      </w:r>
    </w:p>
    <w:p w14:paraId="0EB09A08" w14:textId="77777777" w:rsidR="006D474F" w:rsidRDefault="006D474F" w:rsidP="006D474F"/>
    <w:p w14:paraId="7F177E1F" w14:textId="77777777" w:rsidR="006D474F" w:rsidRDefault="006D474F" w:rsidP="006D474F">
      <w:r>
        <w:t xml:space="preserve">PayScale 2018, </w:t>
      </w:r>
      <w:r w:rsidRPr="006D474F">
        <w:rPr>
          <w:i/>
        </w:rPr>
        <w:t>Project Manager, Information Technology (IT) Salary</w:t>
      </w:r>
      <w:r>
        <w:t>, PayScale Inc, Washington,</w:t>
      </w:r>
    </w:p>
    <w:p w14:paraId="434E5C7A" w14:textId="77777777" w:rsidR="006D474F" w:rsidRDefault="006D474F" w:rsidP="006D474F">
      <w:r>
        <w:t>viewed on 10 Aug 2018,</w:t>
      </w:r>
    </w:p>
    <w:p w14:paraId="303E9FD8" w14:textId="77777777" w:rsidR="006D474F" w:rsidRDefault="006D474F" w:rsidP="006D474F">
      <w:r>
        <w:t>&lt;https://www.payscale.com/research/AU/Job=Project_Manager%2c_Information_Technology_(IT)</w:t>
      </w:r>
    </w:p>
    <w:p w14:paraId="489AFA54" w14:textId="77777777" w:rsidR="006D474F" w:rsidRDefault="006D474F" w:rsidP="006D474F">
      <w:r>
        <w:t>/Salary&gt;.</w:t>
      </w:r>
    </w:p>
    <w:p w14:paraId="2D18A4A5" w14:textId="77777777" w:rsidR="006D474F" w:rsidRDefault="006D474F" w:rsidP="006D474F"/>
    <w:p w14:paraId="33FDA8CA" w14:textId="77777777" w:rsidR="00FE5225" w:rsidRDefault="00FE5225" w:rsidP="00FE5225"/>
    <w:p w14:paraId="2E6CCD7A" w14:textId="77777777" w:rsidR="00982727" w:rsidRDefault="00982727" w:rsidP="00FE5225">
      <w:pPr>
        <w:sectPr w:rsidR="00982727" w:rsidSect="005B2124">
          <w:pgSz w:w="12240" w:h="15840"/>
          <w:pgMar w:top="1440" w:right="1440" w:bottom="1440" w:left="1440" w:header="567" w:footer="567" w:gutter="0"/>
          <w:cols w:space="720"/>
          <w:titlePg/>
          <w:docGrid w:linePitch="360"/>
        </w:sectPr>
      </w:pPr>
    </w:p>
    <w:p w14:paraId="4F6AE8CD" w14:textId="4B7A7F51" w:rsidR="00FE5225" w:rsidRDefault="00EB170A" w:rsidP="00EB170A">
      <w:pPr>
        <w:pStyle w:val="Heading1"/>
      </w:pPr>
      <w:bookmarkStart w:id="204" w:name="_Toc527283687"/>
      <w:r>
        <w:lastRenderedPageBreak/>
        <w:t>APP</w:t>
      </w:r>
      <w:bookmarkStart w:id="205" w:name="_GoBack"/>
      <w:bookmarkEnd w:id="205"/>
      <w:r>
        <w:t>ENDIX A: MEETING MINUTES</w:t>
      </w:r>
      <w:r w:rsidR="0025262E">
        <w:t xml:space="preserve"> and C</w:t>
      </w:r>
      <w:r w:rsidR="0025262E" w:rsidRPr="0025262E">
        <w:t>orrespondence</w:t>
      </w:r>
      <w:bookmarkEnd w:id="204"/>
    </w:p>
    <w:p w14:paraId="7FEB199A" w14:textId="61EF8279" w:rsidR="00EB170A" w:rsidRDefault="00EB170A" w:rsidP="00EB170A"/>
    <w:p w14:paraId="3C6D36B2" w14:textId="10E35296" w:rsidR="00B46932" w:rsidRDefault="00B46932" w:rsidP="00B46932">
      <w:pPr>
        <w:pStyle w:val="Heading2"/>
      </w:pPr>
      <w:bookmarkStart w:id="206" w:name="_Toc527283688"/>
      <w:r>
        <w:t>Zoom Meeting Minutes</w:t>
      </w:r>
      <w:bookmarkEnd w:id="206"/>
    </w:p>
    <w:p w14:paraId="5DB41DFE" w14:textId="77777777" w:rsidR="00B46932" w:rsidRDefault="00B46932" w:rsidP="00EB170A"/>
    <w:p w14:paraId="5D70153D"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bookmarkStart w:id="207" w:name="_Hlk527280674"/>
      <w:r w:rsidRPr="0023178F">
        <w:rPr>
          <w:rFonts w:ascii="Times New Roman" w:eastAsia="Times New Roman" w:hAnsi="Times New Roman" w:cs="Times New Roman"/>
          <w:color w:val="000000"/>
          <w:kern w:val="0"/>
          <w:sz w:val="24"/>
          <w:szCs w:val="24"/>
          <w:lang w:eastAsia="en-AU"/>
          <w14:ligatures w14:val="none"/>
        </w:rPr>
        <w:t>Minutes-1/18</w:t>
      </w:r>
    </w:p>
    <w:p w14:paraId="6CDD524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B9EC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MINUTES OF MARK IV TECH INITIAL PROJECT CLIENT MEETING 1/18</w:t>
      </w:r>
    </w:p>
    <w:p w14:paraId="2FF82A37"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ZOOM VIDEO CONFERENCE 30 JUL 2018 6:30PM</w:t>
      </w:r>
    </w:p>
    <w:p w14:paraId="5E78509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8B925D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01EEB482"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w:t>
      </w:r>
      <w:proofErr w:type="spellStart"/>
      <w:r w:rsidRPr="0023178F">
        <w:rPr>
          <w:rFonts w:ascii="Times New Roman" w:eastAsia="Times New Roman" w:hAnsi="Times New Roman" w:cs="Times New Roman"/>
          <w:color w:val="000000"/>
          <w:kern w:val="0"/>
          <w:sz w:val="24"/>
          <w:szCs w:val="24"/>
          <w:lang w:eastAsia="en-AU"/>
          <w14:ligatures w14:val="none"/>
        </w:rPr>
        <w:t>Hertweck</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MANAGER (Chair) </w:t>
      </w:r>
    </w:p>
    <w:p w14:paraId="4535D502" w14:textId="257A1B52" w:rsidR="0023178F" w:rsidRDefault="0023178F" w:rsidP="0023178F">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F95ACF" w:rsidRPr="0023178F">
        <w:rPr>
          <w:rFonts w:ascii="Times New Roman" w:eastAsia="Times New Roman" w:hAnsi="Times New Roman" w:cs="Times New Roman"/>
          <w:color w:val="000000"/>
          <w:kern w:val="0"/>
          <w:sz w:val="24"/>
          <w:szCs w:val="24"/>
          <w:lang w:eastAsia="en-AU"/>
          <w14:ligatures w14:val="none"/>
        </w:rPr>
        <w:t>TEAM (Secretary)</w:t>
      </w:r>
    </w:p>
    <w:p w14:paraId="5876CCF0" w14:textId="60A0FD36" w:rsidR="00F95ACF" w:rsidRPr="0023178F" w:rsidRDefault="00F95AC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G. Jones    PROJECT TEAM</w:t>
      </w:r>
    </w:p>
    <w:p w14:paraId="3D398C36"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63C4CF54"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S. </w:t>
      </w:r>
      <w:proofErr w:type="spellStart"/>
      <w:r w:rsidRPr="0023178F">
        <w:rPr>
          <w:rFonts w:ascii="Times New Roman" w:eastAsia="Times New Roman" w:hAnsi="Times New Roman" w:cs="Times New Roman"/>
          <w:color w:val="000000"/>
          <w:kern w:val="0"/>
          <w:sz w:val="24"/>
          <w:szCs w:val="24"/>
          <w:lang w:eastAsia="en-AU"/>
          <w14:ligatures w14:val="none"/>
        </w:rPr>
        <w:t>Dekeyser</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SPONSOR </w:t>
      </w:r>
    </w:p>
    <w:p w14:paraId="1052AFF2"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4F349601"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Project Introduction</w:t>
      </w:r>
    </w:p>
    <w:bookmarkEnd w:id="207"/>
    <w:p w14:paraId="2F6B7BF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97F2671" w14:textId="77777777" w:rsidR="0023178F" w:rsidRPr="0023178F" w:rsidRDefault="0023178F" w:rsidP="000E6876">
      <w:pPr>
        <w:numPr>
          <w:ilvl w:val="0"/>
          <w:numId w:val="5"/>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commenced the meeting with a brief introduced of the project. The project was summarised as follows:</w:t>
      </w:r>
    </w:p>
    <w:p w14:paraId="2DF29EF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FC9EC88" w14:textId="4FD366D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000000"/>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team must</w:t>
      </w:r>
      <w:r w:rsidRPr="00E942B5">
        <w:rPr>
          <w:rFonts w:ascii="Times New Roman" w:eastAsia="Times New Roman" w:hAnsi="Times New Roman" w:cs="Times New Roman"/>
          <w:color w:val="000000"/>
          <w:kern w:val="0"/>
          <w:sz w:val="24"/>
          <w:szCs w:val="24"/>
          <w:lang w:eastAsia="en-AU"/>
          <w14:ligatures w14:val="none"/>
        </w:rPr>
        <w:t xml:space="preserve"> create an image indexer and searcher to replace the now defunct google Picasa tool. This tool had the following features:</w:t>
      </w:r>
    </w:p>
    <w:p w14:paraId="1084061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EA23F4"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It was very good at indexing images stored locally on disk and would organise them in hierarchical folders.</w:t>
      </w:r>
    </w:p>
    <w:p w14:paraId="387216B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folder names were used by Picasa to extract keywords</w:t>
      </w:r>
      <w:r w:rsidRPr="0023178F">
        <w:rPr>
          <w:rFonts w:ascii="Times New Roman" w:eastAsia="Times New Roman" w:hAnsi="Times New Roman" w:cs="Times New Roman"/>
          <w:color w:val="000000"/>
          <w:kern w:val="0"/>
          <w:sz w:val="24"/>
          <w:szCs w:val="24"/>
          <w:lang w:eastAsia="en-AU"/>
          <w14:ligatures w14:val="none"/>
        </w:rPr>
        <w:t xml:space="preserve">. </w:t>
      </w:r>
    </w:p>
    <w:p w14:paraId="0BDD4FFB"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would also show all images on a time-line with the most recent first and group the images by date.</w:t>
      </w:r>
    </w:p>
    <w:p w14:paraId="44521531" w14:textId="77777777" w:rsidR="0023178F" w:rsidRPr="0023178F" w:rsidRDefault="0023178F" w:rsidP="000E6876">
      <w:pPr>
        <w:numPr>
          <w:ilvl w:val="5"/>
          <w:numId w:val="6"/>
        </w:numPr>
        <w:spacing w:after="0"/>
        <w:ind w:left="1455"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It had the ability to do searching- Could do simple searching such as looking for a simple tag and could also do more complex searches too.</w:t>
      </w:r>
    </w:p>
    <w:p w14:paraId="1C03DDC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B60FBFB" w14:textId="0B861758"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project team is to create a photo organiser for personal use. Instead of being a self-contained application, it is to be a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 using the browser as the interface and a local host server.</w:t>
      </w:r>
      <w:r w:rsidR="0025262E" w:rsidRPr="0025262E">
        <w:t xml:space="preserve"> </w:t>
      </w:r>
      <w:r w:rsidR="0025262E">
        <w:t xml:space="preserve"> </w:t>
      </w:r>
    </w:p>
    <w:p w14:paraId="32AFA559"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767270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It is intended that when the user first installs and runs the program, the user will set a directory path at the top of the tree. The application will scan all of the images in that directory and the subdirectories and extract the metadata from the images. This data is then uploaded into a Database and is used for searching the repository.</w:t>
      </w:r>
    </w:p>
    <w:p w14:paraId="6B509C91"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E9357E5" w14:textId="77777777"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application should use standard technologies that it will be portable across Operating Systems.</w:t>
      </w:r>
    </w:p>
    <w:p w14:paraId="459FB15A"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A639646" w14:textId="198479A5" w:rsidR="0023178F" w:rsidRPr="00E942B5" w:rsidRDefault="0023178F" w:rsidP="000E6876">
      <w:pPr>
        <w:pStyle w:val="ListParagraph"/>
        <w:numPr>
          <w:ilvl w:val="0"/>
          <w:numId w:val="12"/>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The specific technology choices are up to the team- the team can choose to swap out any component within the </w:t>
      </w:r>
      <w:r w:rsidR="00607420" w:rsidRPr="00E942B5">
        <w:rPr>
          <w:rFonts w:ascii="Times New Roman" w:eastAsia="Times New Roman" w:hAnsi="Times New Roman" w:cs="Times New Roman"/>
          <w:color w:val="262626"/>
          <w:kern w:val="0"/>
          <w:sz w:val="24"/>
          <w:szCs w:val="24"/>
          <w:lang w:eastAsia="en-AU"/>
          <w14:ligatures w14:val="none"/>
        </w:rPr>
        <w:t>web-based</w:t>
      </w:r>
      <w:r w:rsidRPr="00E942B5">
        <w:rPr>
          <w:rFonts w:ascii="Times New Roman" w:eastAsia="Times New Roman" w:hAnsi="Times New Roman" w:cs="Times New Roman"/>
          <w:color w:val="262626"/>
          <w:kern w:val="0"/>
          <w:sz w:val="24"/>
          <w:szCs w:val="24"/>
          <w:lang w:eastAsia="en-AU"/>
          <w14:ligatures w14:val="none"/>
        </w:rPr>
        <w:t xml:space="preserve"> application.</w:t>
      </w:r>
    </w:p>
    <w:p w14:paraId="7988C754" w14:textId="60497A2C"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0F53E1C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Project Development Tools</w:t>
      </w:r>
    </w:p>
    <w:p w14:paraId="200A016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AE4083C" w14:textId="77777777" w:rsidR="0023178F" w:rsidRPr="0023178F" w:rsidRDefault="0023178F" w:rsidP="000E6876">
      <w:pPr>
        <w:numPr>
          <w:ilvl w:val="0"/>
          <w:numId w:val="7"/>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was asked how he would recommend the team set up their development servers in order to collaborate while developing their code.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the following in regards to project development tools:</w:t>
      </w:r>
    </w:p>
    <w:p w14:paraId="591CB465" w14:textId="77777777"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p>
    <w:p w14:paraId="3D417549"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using a local host and packaging the source code so that it can be dropped into a similar environment and run. He stated that the team will have to tell instructor what the environment is and how to set it up.</w:t>
      </w:r>
    </w:p>
    <w:p w14:paraId="133D4F4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216535F"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In terms of project management 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highly Recommend using GIT to manage the source code repository. He also encouraged the team to use it in conjunction with Bit Pocket or GIT Hub.</w:t>
      </w:r>
    </w:p>
    <w:p w14:paraId="1D89266D"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193DEF1" w14:textId="168442DA"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that there is a server at USQ for GIT but he </w:t>
      </w:r>
      <w:r w:rsidR="00607420" w:rsidRPr="0023178F">
        <w:rPr>
          <w:rFonts w:ascii="Times New Roman" w:eastAsia="Times New Roman" w:hAnsi="Times New Roman" w:cs="Times New Roman"/>
          <w:color w:val="262626"/>
          <w:kern w:val="0"/>
          <w:sz w:val="24"/>
          <w:szCs w:val="24"/>
          <w:lang w:eastAsia="en-AU"/>
          <w14:ligatures w14:val="none"/>
        </w:rPr>
        <w:t>recommends</w:t>
      </w:r>
      <w:r w:rsidRPr="0023178F">
        <w:rPr>
          <w:rFonts w:ascii="Times New Roman" w:eastAsia="Times New Roman" w:hAnsi="Times New Roman" w:cs="Times New Roman"/>
          <w:color w:val="262626"/>
          <w:kern w:val="0"/>
          <w:sz w:val="24"/>
          <w:szCs w:val="24"/>
          <w:lang w:eastAsia="en-AU"/>
          <w14:ligatures w14:val="none"/>
        </w:rPr>
        <w:t xml:space="preserve"> using the current popular tools.</w:t>
      </w:r>
    </w:p>
    <w:p w14:paraId="10DC980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9BFE04F" w14:textId="1F2E0ED4"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team was told that they are to share a link with the instructor with read only access so he could view the </w:t>
      </w:r>
      <w:r w:rsidR="00607420"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repository of code. Mr </w:t>
      </w:r>
      <w:proofErr w:type="spellStart"/>
      <w:r w:rsidRPr="0023178F">
        <w:rPr>
          <w:rFonts w:ascii="Times New Roman" w:eastAsia="Times New Roman" w:hAnsi="Times New Roman" w:cs="Times New Roman"/>
          <w:color w:val="262626"/>
          <w:kern w:val="0"/>
          <w:sz w:val="24"/>
          <w:szCs w:val="24"/>
          <w:lang w:eastAsia="en-AU"/>
          <w14:ligatures w14:val="none"/>
        </w:rPr>
        <w:t>Dekeser</w:t>
      </w:r>
      <w:proofErr w:type="spellEnd"/>
      <w:r w:rsidRPr="0023178F">
        <w:rPr>
          <w:rFonts w:ascii="Times New Roman" w:eastAsia="Times New Roman" w:hAnsi="Times New Roman" w:cs="Times New Roman"/>
          <w:color w:val="262626"/>
          <w:kern w:val="0"/>
          <w:sz w:val="24"/>
          <w:szCs w:val="24"/>
          <w:lang w:eastAsia="en-AU"/>
          <w14:ligatures w14:val="none"/>
        </w:rPr>
        <w:t xml:space="preserve"> wanted the ability to check who has been active in submitting code.</w:t>
      </w:r>
    </w:p>
    <w:p w14:paraId="510D2C4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67E008" w14:textId="77777777" w:rsidR="0023178F" w:rsidRPr="0023178F" w:rsidRDefault="0023178F" w:rsidP="000E6876">
      <w:pPr>
        <w:numPr>
          <w:ilvl w:val="1"/>
          <w:numId w:val="13"/>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also recommend that the team look into other popular software development tools to use with GIT for collaboration of our project work.</w:t>
      </w:r>
    </w:p>
    <w:p w14:paraId="090A56A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CAAB335"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Organising work</w:t>
      </w:r>
    </w:p>
    <w:p w14:paraId="6BA9F798"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28C63B3" w14:textId="77777777" w:rsidR="0023178F" w:rsidRPr="0023178F" w:rsidRDefault="0023178F" w:rsidP="000E6876">
      <w:pPr>
        <w:numPr>
          <w:ilvl w:val="0"/>
          <w:numId w:val="8"/>
        </w:numPr>
        <w:spacing w:after="0"/>
        <w:ind w:left="36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recommended that in terms of organising work, this project has three big components. These components included:</w:t>
      </w:r>
    </w:p>
    <w:p w14:paraId="0ED9B00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041F872"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The first section was the Filesystem component. This component is to consist of scripts that efficiently index the photos in the directory structure, making sure to only index new photos. The team is to develop an algorithm that keeps track of filesystem changes. Metadata that can be changed, should be able to be modified in the user interface. </w:t>
      </w:r>
    </w:p>
    <w:p w14:paraId="0DE4FE5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FE09AD"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second major component was the database. The team would be required to design the Database Schema and then implement it.</w:t>
      </w:r>
    </w:p>
    <w:p w14:paraId="40C602EC"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76ADFBF" w14:textId="3504B7A0"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final component was the Web browser (GUI), which would consist of HTML and JavaScript. This component needs to be responsive, using AJAX so not always refreshing the entire page. It needs to be viewable in both mobile and full browser and can use open source libraries; The team just needs to mention which libraries are used in the </w:t>
      </w:r>
      <w:proofErr w:type="gramStart"/>
      <w:r w:rsidRPr="0023178F">
        <w:rPr>
          <w:rFonts w:ascii="Times New Roman" w:eastAsia="Times New Roman" w:hAnsi="Times New Roman" w:cs="Times New Roman"/>
          <w:color w:val="262626"/>
          <w:kern w:val="0"/>
          <w:sz w:val="24"/>
          <w:szCs w:val="24"/>
          <w:lang w:eastAsia="en-AU"/>
          <w14:ligatures w14:val="none"/>
        </w:rPr>
        <w:t>projects</w:t>
      </w:r>
      <w:proofErr w:type="gramEnd"/>
      <w:r w:rsidRPr="0023178F">
        <w:rPr>
          <w:rFonts w:ascii="Times New Roman" w:eastAsia="Times New Roman" w:hAnsi="Times New Roman" w:cs="Times New Roman"/>
          <w:color w:val="262626"/>
          <w:kern w:val="0"/>
          <w:sz w:val="24"/>
          <w:szCs w:val="24"/>
          <w:lang w:eastAsia="en-AU"/>
          <w14:ligatures w14:val="none"/>
        </w:rPr>
        <w:t xml:space="preserve"> documentation.</w:t>
      </w:r>
    </w:p>
    <w:p w14:paraId="2A1644DB"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35C4E51" w14:textId="77777777" w:rsidR="0023178F" w:rsidRPr="0023178F" w:rsidRDefault="0023178F" w:rsidP="000E6876">
      <w:pPr>
        <w:numPr>
          <w:ilvl w:val="1"/>
          <w:numId w:val="14"/>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These three components could be split amongst the team or could be worked on together.</w:t>
      </w:r>
    </w:p>
    <w:p w14:paraId="77353B36" w14:textId="0FACF052" w:rsidR="0023178F" w:rsidRPr="0023178F" w:rsidRDefault="0023178F" w:rsidP="0023178F">
      <w:pPr>
        <w:spacing w:after="240"/>
        <w:ind w:left="0" w:right="0"/>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kern w:val="0"/>
          <w:sz w:val="24"/>
          <w:szCs w:val="24"/>
          <w:lang w:eastAsia="en-AU"/>
          <w14:ligatures w14:val="none"/>
        </w:rPr>
        <w:br/>
      </w:r>
    </w:p>
    <w:p w14:paraId="502D72E3"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Communication</w:t>
      </w:r>
    </w:p>
    <w:p w14:paraId="7A9D5A6F"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1A34AB7" w14:textId="77777777" w:rsidR="0023178F" w:rsidRPr="0023178F" w:rsidRDefault="0023178F" w:rsidP="000E6876">
      <w:pPr>
        <w:numPr>
          <w:ilvl w:val="0"/>
          <w:numId w:val="9"/>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remarks in regards to team communication with the instructor:</w:t>
      </w:r>
    </w:p>
    <w:p w14:paraId="707601A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A2A6631" w14:textId="12FB33AF"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The number of meetings with the instructor is entirely up to the project team. He simple asked to have an email at least once a fortnight, listing the teams progress.</w:t>
      </w:r>
    </w:p>
    <w:p w14:paraId="479F5B37" w14:textId="77777777" w:rsidR="0023178F" w:rsidRPr="0023178F" w:rsidRDefault="0023178F" w:rsidP="00E942B5">
      <w:pPr>
        <w:spacing w:after="0"/>
        <w:ind w:left="0" w:right="0"/>
        <w:rPr>
          <w:rFonts w:ascii="Times New Roman" w:eastAsia="Times New Roman" w:hAnsi="Times New Roman" w:cs="Times New Roman"/>
          <w:kern w:val="0"/>
          <w:sz w:val="24"/>
          <w:szCs w:val="24"/>
          <w:lang w:eastAsia="en-AU"/>
          <w14:ligatures w14:val="none"/>
        </w:rPr>
      </w:pPr>
    </w:p>
    <w:p w14:paraId="477B18BC" w14:textId="77777777" w:rsidR="0023178F" w:rsidRPr="00E942B5" w:rsidRDefault="0023178F" w:rsidP="000E6876">
      <w:pPr>
        <w:pStyle w:val="ListParagraph"/>
        <w:numPr>
          <w:ilvl w:val="1"/>
          <w:numId w:val="15"/>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E942B5">
        <w:rPr>
          <w:rFonts w:ascii="Times New Roman" w:eastAsia="Times New Roman" w:hAnsi="Times New Roman" w:cs="Times New Roman"/>
          <w:color w:val="262626"/>
          <w:kern w:val="0"/>
          <w:sz w:val="24"/>
          <w:szCs w:val="24"/>
          <w:lang w:eastAsia="en-AU"/>
          <w14:ligatures w14:val="none"/>
        </w:rPr>
        <w:t xml:space="preserve">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is happy for anyone from the team to contact him directly via email so long as the whole team is included on the email. </w:t>
      </w:r>
      <w:proofErr w:type="gramStart"/>
      <w:r w:rsidRPr="00E942B5">
        <w:rPr>
          <w:rFonts w:ascii="Times New Roman" w:eastAsia="Times New Roman" w:hAnsi="Times New Roman" w:cs="Times New Roman"/>
          <w:color w:val="262626"/>
          <w:kern w:val="0"/>
          <w:sz w:val="24"/>
          <w:szCs w:val="24"/>
          <w:lang w:eastAsia="en-AU"/>
          <w14:ligatures w14:val="none"/>
        </w:rPr>
        <w:t>However</w:t>
      </w:r>
      <w:proofErr w:type="gramEnd"/>
      <w:r w:rsidRPr="00E942B5">
        <w:rPr>
          <w:rFonts w:ascii="Times New Roman" w:eastAsia="Times New Roman" w:hAnsi="Times New Roman" w:cs="Times New Roman"/>
          <w:color w:val="262626"/>
          <w:kern w:val="0"/>
          <w:sz w:val="24"/>
          <w:szCs w:val="24"/>
          <w:lang w:eastAsia="en-AU"/>
          <w14:ligatures w14:val="none"/>
        </w:rPr>
        <w:t xml:space="preserve"> Mr </w:t>
      </w:r>
      <w:proofErr w:type="spellStart"/>
      <w:r w:rsidRPr="00E942B5">
        <w:rPr>
          <w:rFonts w:ascii="Times New Roman" w:eastAsia="Times New Roman" w:hAnsi="Times New Roman" w:cs="Times New Roman"/>
          <w:color w:val="262626"/>
          <w:kern w:val="0"/>
          <w:sz w:val="24"/>
          <w:szCs w:val="24"/>
          <w:lang w:eastAsia="en-AU"/>
          <w14:ligatures w14:val="none"/>
        </w:rPr>
        <w:t>Dekeyser</w:t>
      </w:r>
      <w:proofErr w:type="spellEnd"/>
      <w:r w:rsidRPr="00E942B5">
        <w:rPr>
          <w:rFonts w:ascii="Times New Roman" w:eastAsia="Times New Roman" w:hAnsi="Times New Roman" w:cs="Times New Roman"/>
          <w:color w:val="262626"/>
          <w:kern w:val="0"/>
          <w:sz w:val="24"/>
          <w:szCs w:val="24"/>
          <w:lang w:eastAsia="en-AU"/>
          <w14:ligatures w14:val="none"/>
        </w:rPr>
        <w:t xml:space="preserve"> stated that for the purposes of the project management aspects of the course it is probably best if the team leader is the principle contact person.</w:t>
      </w:r>
    </w:p>
    <w:p w14:paraId="5870B04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6274E4F"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 xml:space="preserve">Requirements </w:t>
      </w:r>
    </w:p>
    <w:p w14:paraId="5CF42795"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D9F54C6" w14:textId="77777777" w:rsidR="0023178F" w:rsidRPr="0023178F" w:rsidRDefault="0023178F" w:rsidP="000E6876">
      <w:pPr>
        <w:numPr>
          <w:ilvl w:val="0"/>
          <w:numId w:val="10"/>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identified the following points in regards to the project requirements:</w:t>
      </w:r>
    </w:p>
    <w:p w14:paraId="0483FB03"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64155B7"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clients generally want everything, however the project team obviously cannot implement everything. Collectively the team needs to figure out which features set will included in the final program. The team must intelligently select from the clients wish list and create something that is logically consistent and usable on its own.</w:t>
      </w:r>
    </w:p>
    <w:p w14:paraId="23822D17"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54089C80"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Mr </w:t>
      </w:r>
      <w:proofErr w:type="spellStart"/>
      <w:r w:rsidRPr="0023178F">
        <w:rPr>
          <w:rFonts w:ascii="Times New Roman" w:eastAsia="Times New Roman" w:hAnsi="Times New Roman" w:cs="Times New Roman"/>
          <w:color w:val="262626"/>
          <w:kern w:val="0"/>
          <w:sz w:val="24"/>
          <w:szCs w:val="24"/>
          <w:lang w:eastAsia="en-AU"/>
          <w14:ligatures w14:val="none"/>
        </w:rPr>
        <w:t>Dekeyser</w:t>
      </w:r>
      <w:proofErr w:type="spellEnd"/>
      <w:r w:rsidRPr="0023178F">
        <w:rPr>
          <w:rFonts w:ascii="Times New Roman" w:eastAsia="Times New Roman" w:hAnsi="Times New Roman" w:cs="Times New Roman"/>
          <w:color w:val="262626"/>
          <w:kern w:val="0"/>
          <w:sz w:val="24"/>
          <w:szCs w:val="24"/>
          <w:lang w:eastAsia="en-AU"/>
          <w14:ligatures w14:val="none"/>
        </w:rPr>
        <w:t xml:space="preserve"> stated that he will be able to indicate priority of features, but it is up to the team to decide on the features to include in the program.</w:t>
      </w:r>
    </w:p>
    <w:p w14:paraId="6968CFD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74FA2FD0" w14:textId="7B5F5185"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firm requirement of the project is that the program must have, as a minimum, a simple search box. This would be a text box that the user inputs a tag. The tool then finds images using that tag. </w:t>
      </w:r>
      <w:r w:rsidR="00E942B5" w:rsidRPr="0023178F">
        <w:rPr>
          <w:rFonts w:ascii="Times New Roman" w:eastAsia="Times New Roman" w:hAnsi="Times New Roman" w:cs="Times New Roman"/>
          <w:color w:val="262626"/>
          <w:kern w:val="0"/>
          <w:sz w:val="24"/>
          <w:szCs w:val="24"/>
          <w:lang w:eastAsia="en-AU"/>
          <w14:ligatures w14:val="none"/>
        </w:rPr>
        <w:t>Typically,</w:t>
      </w:r>
      <w:r w:rsidRPr="0023178F">
        <w:rPr>
          <w:rFonts w:ascii="Times New Roman" w:eastAsia="Times New Roman" w:hAnsi="Times New Roman" w:cs="Times New Roman"/>
          <w:color w:val="262626"/>
          <w:kern w:val="0"/>
          <w:sz w:val="24"/>
          <w:szCs w:val="24"/>
          <w:lang w:eastAsia="en-AU"/>
          <w14:ligatures w14:val="none"/>
        </w:rPr>
        <w:t xml:space="preserve"> the search will use the words that are stored in the file path but could also search other DB fields.</w:t>
      </w:r>
    </w:p>
    <w:p w14:paraId="3D092E0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2438B3B7" w14:textId="4675EE76"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A client wish would be to have a complex search that would allow the user to specify complicated search </w:t>
      </w:r>
      <w:r w:rsidR="00E942B5" w:rsidRPr="0023178F">
        <w:rPr>
          <w:rFonts w:ascii="Times New Roman" w:eastAsia="Times New Roman" w:hAnsi="Times New Roman" w:cs="Times New Roman"/>
          <w:color w:val="262626"/>
          <w:kern w:val="0"/>
          <w:sz w:val="24"/>
          <w:szCs w:val="24"/>
          <w:lang w:eastAsia="en-AU"/>
          <w14:ligatures w14:val="none"/>
        </w:rPr>
        <w:t>queries</w:t>
      </w:r>
      <w:r w:rsidRPr="0023178F">
        <w:rPr>
          <w:rFonts w:ascii="Times New Roman" w:eastAsia="Times New Roman" w:hAnsi="Times New Roman" w:cs="Times New Roman"/>
          <w:color w:val="262626"/>
          <w:kern w:val="0"/>
          <w:sz w:val="24"/>
          <w:szCs w:val="24"/>
          <w:lang w:eastAsia="en-AU"/>
          <w14:ligatures w14:val="none"/>
        </w:rPr>
        <w:t xml:space="preserve">. The challenge with this functionality would be to create a user interface that would allow the complex query to be specified and have code that translates it into DB query. </w:t>
      </w:r>
    </w:p>
    <w:p w14:paraId="2E534B26"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4C76B836" w14:textId="49C2C3AB"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lastRenderedPageBreak/>
        <w:t xml:space="preserve">The program is to be tested using the </w:t>
      </w:r>
      <w:r w:rsidR="00E942B5" w:rsidRPr="0023178F">
        <w:rPr>
          <w:rFonts w:ascii="Times New Roman" w:eastAsia="Times New Roman" w:hAnsi="Times New Roman" w:cs="Times New Roman"/>
          <w:color w:val="262626"/>
          <w:kern w:val="0"/>
          <w:sz w:val="24"/>
          <w:szCs w:val="24"/>
          <w:lang w:eastAsia="en-AU"/>
          <w14:ligatures w14:val="none"/>
        </w:rPr>
        <w:t>team’s</w:t>
      </w:r>
      <w:r w:rsidRPr="0023178F">
        <w:rPr>
          <w:rFonts w:ascii="Times New Roman" w:eastAsia="Times New Roman" w:hAnsi="Times New Roman" w:cs="Times New Roman"/>
          <w:color w:val="262626"/>
          <w:kern w:val="0"/>
          <w:sz w:val="24"/>
          <w:szCs w:val="24"/>
          <w:lang w:eastAsia="en-AU"/>
          <w14:ligatures w14:val="none"/>
        </w:rPr>
        <w:t xml:space="preserve"> own images. It is only required to work with around 20 – 30 images.</w:t>
      </w:r>
    </w:p>
    <w:p w14:paraId="0185CD6E"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0526B853"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program needs to be able to store and index JPEG images and doesn’t need to deal with RAW images.</w:t>
      </w:r>
    </w:p>
    <w:p w14:paraId="397A06F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9693922"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One client wish is to be able to synchronise the metadata between the database and the photo.</w:t>
      </w:r>
    </w:p>
    <w:p w14:paraId="74C17EF4"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3E3039EC" w14:textId="77777777" w:rsidR="0023178F" w:rsidRPr="0023178F" w:rsidRDefault="0023178F" w:rsidP="000E6876">
      <w:pPr>
        <w:numPr>
          <w:ilvl w:val="1"/>
          <w:numId w:val="16"/>
        </w:numPr>
        <w:spacing w:after="0"/>
        <w:ind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The team is not to use commercial Database software.</w:t>
      </w:r>
    </w:p>
    <w:p w14:paraId="5B2AE022"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16E56A8C" w14:textId="77777777" w:rsidR="0023178F" w:rsidRPr="0023178F" w:rsidRDefault="0023178F" w:rsidP="0023178F">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7A352970" w14:textId="77777777" w:rsidR="0023178F" w:rsidRPr="0023178F" w:rsidRDefault="0023178F" w:rsidP="0023178F">
      <w:pPr>
        <w:spacing w:after="0"/>
        <w:ind w:left="0" w:right="0"/>
        <w:rPr>
          <w:rFonts w:ascii="Times New Roman" w:eastAsia="Times New Roman" w:hAnsi="Times New Roman" w:cs="Times New Roman"/>
          <w:kern w:val="0"/>
          <w:sz w:val="24"/>
          <w:szCs w:val="24"/>
          <w:lang w:eastAsia="en-AU"/>
          <w14:ligatures w14:val="none"/>
        </w:rPr>
      </w:pPr>
    </w:p>
    <w:p w14:paraId="6483B0CF" w14:textId="77777777" w:rsidR="0023178F" w:rsidRPr="0023178F" w:rsidRDefault="0023178F"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Project Sponsor closed the meeting by stating if anything was unclear, as a group try get to the heart of what was unclear and then request further clarification. The meeting concluded at 7:00PM</w:t>
      </w:r>
    </w:p>
    <w:p w14:paraId="6BD1DA59" w14:textId="77777777" w:rsidR="00723C46" w:rsidRDefault="00723C46" w:rsidP="00FE5225"/>
    <w:p w14:paraId="1327DB41" w14:textId="5BC5A839" w:rsidR="00324AFC" w:rsidRDefault="00324AFC" w:rsidP="00FE5225"/>
    <w:p w14:paraId="48D36E32" w14:textId="36489038" w:rsidR="00E66B51" w:rsidRDefault="00E66B51" w:rsidP="00FE5225"/>
    <w:p w14:paraId="18D191B5" w14:textId="3ACF8CAB" w:rsidR="00E66B51" w:rsidRDefault="00E66B51" w:rsidP="00FE5225"/>
    <w:p w14:paraId="475453A3" w14:textId="0919740D" w:rsidR="00E66B51" w:rsidRDefault="00E66B51" w:rsidP="00FE5225"/>
    <w:p w14:paraId="3085D66A" w14:textId="197F631F" w:rsidR="00E66B51" w:rsidRDefault="00E66B51" w:rsidP="00FE5225"/>
    <w:p w14:paraId="470A6218" w14:textId="746217A5" w:rsidR="00E66B51" w:rsidRDefault="00E66B51" w:rsidP="00FE5225"/>
    <w:p w14:paraId="7232087A" w14:textId="047C3420" w:rsidR="00E66B51" w:rsidRDefault="00E66B51" w:rsidP="00FE5225"/>
    <w:p w14:paraId="2BE85038" w14:textId="0A5A4EB6" w:rsidR="00E66B51" w:rsidRDefault="00E66B51" w:rsidP="00FE5225"/>
    <w:p w14:paraId="458A51D7" w14:textId="66728802" w:rsidR="00E66B51" w:rsidRDefault="00E66B51" w:rsidP="00FE5225"/>
    <w:p w14:paraId="52D8ABF0" w14:textId="5D48EFA7" w:rsidR="00E66B51" w:rsidRDefault="00E66B51" w:rsidP="00FE5225"/>
    <w:p w14:paraId="521EAEDC" w14:textId="7E271BEA" w:rsidR="00E66B51" w:rsidRDefault="00E66B51" w:rsidP="00FE5225"/>
    <w:p w14:paraId="3D66D2B9" w14:textId="2CAEE0A5" w:rsidR="00E66B51" w:rsidRDefault="00E66B51" w:rsidP="00FE5225"/>
    <w:p w14:paraId="4BECE0D3" w14:textId="5979D20C" w:rsidR="00E66B51" w:rsidRDefault="00E66B51" w:rsidP="00FE5225"/>
    <w:p w14:paraId="317BF692" w14:textId="7BAEFB34" w:rsidR="00E66B51" w:rsidRDefault="00E66B51" w:rsidP="00FE5225"/>
    <w:p w14:paraId="02E7F4A1" w14:textId="17A065FC" w:rsidR="00E66B51" w:rsidRDefault="00E66B51" w:rsidP="00FE5225"/>
    <w:p w14:paraId="7F752F70" w14:textId="00857FA1" w:rsidR="00E66B51" w:rsidRDefault="00E66B51" w:rsidP="00FE5225"/>
    <w:p w14:paraId="1C7DE775" w14:textId="25252E2D" w:rsidR="00B22E2F" w:rsidRDefault="00B22E2F" w:rsidP="00FE5225"/>
    <w:p w14:paraId="1E693BF2" w14:textId="462D689A" w:rsidR="00B22E2F" w:rsidRDefault="00B22E2F" w:rsidP="00FE5225"/>
    <w:p w14:paraId="5712A82F" w14:textId="01CAF921" w:rsidR="00B22E2F" w:rsidRDefault="00B22E2F" w:rsidP="00FE5225"/>
    <w:p w14:paraId="62C42999" w14:textId="1A7CBEC9" w:rsidR="00B22E2F" w:rsidRDefault="00B22E2F" w:rsidP="00FE5225"/>
    <w:p w14:paraId="3EAFD43A" w14:textId="7A6D792D" w:rsidR="00B22E2F" w:rsidRDefault="00B22E2F" w:rsidP="00FE5225"/>
    <w:p w14:paraId="54CEB7D2" w14:textId="77777777" w:rsidR="00B22E2F" w:rsidRDefault="00B22E2F" w:rsidP="00FE5225"/>
    <w:p w14:paraId="0A84D310" w14:textId="77777777" w:rsidR="00E66B51" w:rsidRDefault="00E66B51" w:rsidP="00FE5225"/>
    <w:p w14:paraId="75B6F5E0" w14:textId="48671976"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Minutes-</w:t>
      </w:r>
      <w:r>
        <w:rPr>
          <w:rFonts w:ascii="Times New Roman" w:eastAsia="Times New Roman" w:hAnsi="Times New Roman" w:cs="Times New Roman"/>
          <w:color w:val="000000"/>
          <w:kern w:val="0"/>
          <w:sz w:val="24"/>
          <w:szCs w:val="24"/>
          <w:lang w:eastAsia="en-AU"/>
          <w14:ligatures w14:val="none"/>
        </w:rPr>
        <w:t>2</w:t>
      </w:r>
      <w:r w:rsidRPr="0023178F">
        <w:rPr>
          <w:rFonts w:ascii="Times New Roman" w:eastAsia="Times New Roman" w:hAnsi="Times New Roman" w:cs="Times New Roman"/>
          <w:color w:val="000000"/>
          <w:kern w:val="0"/>
          <w:sz w:val="24"/>
          <w:szCs w:val="24"/>
          <w:lang w:eastAsia="en-AU"/>
          <w14:ligatures w14:val="none"/>
        </w:rPr>
        <w:t>/18</w:t>
      </w:r>
    </w:p>
    <w:p w14:paraId="07038F82"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5912B3F5" w14:textId="30794AF3"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MINUTES OF MARK IV TECH PROJECT </w:t>
      </w:r>
      <w:r w:rsidR="00C24952">
        <w:rPr>
          <w:rFonts w:ascii="Times New Roman" w:eastAsia="Times New Roman" w:hAnsi="Times New Roman" w:cs="Times New Roman"/>
          <w:b/>
          <w:bCs/>
          <w:color w:val="000000"/>
          <w:kern w:val="0"/>
          <w:sz w:val="24"/>
          <w:szCs w:val="24"/>
          <w:lang w:eastAsia="en-AU"/>
          <w14:ligatures w14:val="none"/>
        </w:rPr>
        <w:t>TEAM</w:t>
      </w:r>
      <w:r w:rsidRPr="0023178F">
        <w:rPr>
          <w:rFonts w:ascii="Times New Roman" w:eastAsia="Times New Roman" w:hAnsi="Times New Roman" w:cs="Times New Roman"/>
          <w:b/>
          <w:bCs/>
          <w:color w:val="000000"/>
          <w:kern w:val="0"/>
          <w:sz w:val="24"/>
          <w:szCs w:val="24"/>
          <w:lang w:eastAsia="en-AU"/>
          <w14:ligatures w14:val="none"/>
        </w:rPr>
        <w:t xml:space="preserve"> MEETING </w:t>
      </w:r>
      <w:r w:rsidR="00C24952">
        <w:rPr>
          <w:rFonts w:ascii="Times New Roman" w:eastAsia="Times New Roman" w:hAnsi="Times New Roman" w:cs="Times New Roman"/>
          <w:b/>
          <w:bCs/>
          <w:color w:val="000000"/>
          <w:kern w:val="0"/>
          <w:sz w:val="24"/>
          <w:szCs w:val="24"/>
          <w:lang w:eastAsia="en-AU"/>
          <w14:ligatures w14:val="none"/>
        </w:rPr>
        <w:t>2</w:t>
      </w:r>
      <w:r w:rsidRPr="0023178F">
        <w:rPr>
          <w:rFonts w:ascii="Times New Roman" w:eastAsia="Times New Roman" w:hAnsi="Times New Roman" w:cs="Times New Roman"/>
          <w:b/>
          <w:bCs/>
          <w:color w:val="000000"/>
          <w:kern w:val="0"/>
          <w:sz w:val="24"/>
          <w:szCs w:val="24"/>
          <w:lang w:eastAsia="en-AU"/>
          <w14:ligatures w14:val="none"/>
        </w:rPr>
        <w:t>/18</w:t>
      </w:r>
    </w:p>
    <w:p w14:paraId="3D8EA7CE" w14:textId="520F8E31"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ZOOM VIDEO CONFERENCE </w:t>
      </w:r>
      <w:r w:rsidR="000B41C0">
        <w:rPr>
          <w:rFonts w:ascii="Times New Roman" w:eastAsia="Times New Roman" w:hAnsi="Times New Roman" w:cs="Times New Roman"/>
          <w:b/>
          <w:bCs/>
          <w:color w:val="000000"/>
          <w:kern w:val="0"/>
          <w:sz w:val="24"/>
          <w:szCs w:val="24"/>
          <w:lang w:eastAsia="en-AU"/>
          <w14:ligatures w14:val="none"/>
        </w:rPr>
        <w:t>07</w:t>
      </w:r>
      <w:r w:rsidRPr="0023178F">
        <w:rPr>
          <w:rFonts w:ascii="Times New Roman" w:eastAsia="Times New Roman" w:hAnsi="Times New Roman" w:cs="Times New Roman"/>
          <w:b/>
          <w:bCs/>
          <w:color w:val="000000"/>
          <w:kern w:val="0"/>
          <w:sz w:val="24"/>
          <w:szCs w:val="24"/>
          <w:lang w:eastAsia="en-AU"/>
          <w14:ligatures w14:val="none"/>
        </w:rPr>
        <w:t xml:space="preserve"> </w:t>
      </w:r>
      <w:r w:rsidR="000B41C0">
        <w:rPr>
          <w:rFonts w:ascii="Times New Roman" w:eastAsia="Times New Roman" w:hAnsi="Times New Roman" w:cs="Times New Roman"/>
          <w:b/>
          <w:bCs/>
          <w:color w:val="000000"/>
          <w:kern w:val="0"/>
          <w:sz w:val="24"/>
          <w:szCs w:val="24"/>
          <w:lang w:eastAsia="en-AU"/>
          <w14:ligatures w14:val="none"/>
        </w:rPr>
        <w:t>SEP</w:t>
      </w:r>
      <w:r w:rsidRPr="0023178F">
        <w:rPr>
          <w:rFonts w:ascii="Times New Roman" w:eastAsia="Times New Roman" w:hAnsi="Times New Roman" w:cs="Times New Roman"/>
          <w:b/>
          <w:bCs/>
          <w:color w:val="000000"/>
          <w:kern w:val="0"/>
          <w:sz w:val="24"/>
          <w:szCs w:val="24"/>
          <w:lang w:eastAsia="en-AU"/>
          <w14:ligatures w14:val="none"/>
        </w:rPr>
        <w:t xml:space="preserve"> 2018 6:30PM</w:t>
      </w:r>
    </w:p>
    <w:p w14:paraId="24C84F99" w14:textId="77777777" w:rsidR="00E66B51" w:rsidRPr="0023178F" w:rsidRDefault="00E66B51" w:rsidP="00E66B51">
      <w:pPr>
        <w:spacing w:after="0"/>
        <w:ind w:left="0" w:right="0"/>
        <w:rPr>
          <w:rFonts w:ascii="Times New Roman" w:eastAsia="Times New Roman" w:hAnsi="Times New Roman" w:cs="Times New Roman"/>
          <w:kern w:val="0"/>
          <w:sz w:val="24"/>
          <w:szCs w:val="24"/>
          <w:lang w:eastAsia="en-AU"/>
          <w14:ligatures w14:val="none"/>
        </w:rPr>
      </w:pPr>
    </w:p>
    <w:p w14:paraId="33A2582E"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000000"/>
          <w:kern w:val="0"/>
          <w:sz w:val="24"/>
          <w:szCs w:val="24"/>
          <w:lang w:eastAsia="en-AU"/>
          <w14:ligatures w14:val="none"/>
        </w:rPr>
        <w:t xml:space="preserve">Attendees: </w:t>
      </w:r>
    </w:p>
    <w:p w14:paraId="761DAE01"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I. </w:t>
      </w:r>
      <w:proofErr w:type="spellStart"/>
      <w:r w:rsidRPr="0023178F">
        <w:rPr>
          <w:rFonts w:ascii="Times New Roman" w:eastAsia="Times New Roman" w:hAnsi="Times New Roman" w:cs="Times New Roman"/>
          <w:color w:val="000000"/>
          <w:kern w:val="0"/>
          <w:sz w:val="24"/>
          <w:szCs w:val="24"/>
          <w:lang w:eastAsia="en-AU"/>
          <w14:ligatures w14:val="none"/>
        </w:rPr>
        <w:t>Hertweck</w:t>
      </w:r>
      <w:proofErr w:type="spellEnd"/>
      <w:r w:rsidRPr="0023178F">
        <w:rPr>
          <w:rFonts w:ascii="Times New Roman" w:eastAsia="Times New Roman" w:hAnsi="Times New Roman" w:cs="Times New Roman"/>
          <w:color w:val="000000"/>
          <w:kern w:val="0"/>
          <w:sz w:val="24"/>
          <w:szCs w:val="24"/>
          <w:lang w:eastAsia="en-AU"/>
          <w14:ligatures w14:val="none"/>
        </w:rPr>
        <w:t xml:space="preserve">    PROJECT MANAGER (Chair) </w:t>
      </w:r>
    </w:p>
    <w:p w14:paraId="5BC6D30B" w14:textId="51D8131E" w:rsidR="00E66B51" w:rsidRDefault="00E66B51" w:rsidP="00E66B51">
      <w:pPr>
        <w:spacing w:after="0"/>
        <w:ind w:left="0" w:right="0"/>
        <w:jc w:val="both"/>
        <w:rPr>
          <w:rFonts w:ascii="Times New Roman" w:eastAsia="Times New Roman" w:hAnsi="Times New Roman" w:cs="Times New Roman"/>
          <w:color w:val="000000"/>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R. George    PROJECT </w:t>
      </w:r>
      <w:r w:rsidR="00670E0D" w:rsidRPr="0023178F">
        <w:rPr>
          <w:rFonts w:ascii="Times New Roman" w:eastAsia="Times New Roman" w:hAnsi="Times New Roman" w:cs="Times New Roman"/>
          <w:color w:val="000000"/>
          <w:kern w:val="0"/>
          <w:sz w:val="24"/>
          <w:szCs w:val="24"/>
          <w:lang w:eastAsia="en-AU"/>
          <w14:ligatures w14:val="none"/>
        </w:rPr>
        <w:t>TEAM (Secretary)</w:t>
      </w:r>
    </w:p>
    <w:p w14:paraId="69624821" w14:textId="5FC63334" w:rsidR="00670E0D" w:rsidRPr="0023178F" w:rsidRDefault="00670E0D"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 xml:space="preserve">Mr G. Jones    PROJECT </w:t>
      </w:r>
      <w:r>
        <w:rPr>
          <w:rFonts w:ascii="Times New Roman" w:eastAsia="Times New Roman" w:hAnsi="Times New Roman" w:cs="Times New Roman"/>
          <w:kern w:val="0"/>
          <w:sz w:val="24"/>
          <w:szCs w:val="24"/>
          <w:lang w:eastAsia="en-AU"/>
          <w14:ligatures w14:val="none"/>
        </w:rPr>
        <w:t>TEAM</w:t>
      </w:r>
    </w:p>
    <w:p w14:paraId="759B3D50" w14:textId="77777777" w:rsidR="00E66B51" w:rsidRPr="0023178F" w:rsidRDefault="00E66B51" w:rsidP="00E66B51">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color w:val="000000"/>
          <w:kern w:val="0"/>
          <w:sz w:val="24"/>
          <w:szCs w:val="24"/>
          <w:lang w:eastAsia="en-AU"/>
          <w14:ligatures w14:val="none"/>
        </w:rPr>
        <w:t>Mr A Johnston    PROJECT TEAM</w:t>
      </w:r>
    </w:p>
    <w:p w14:paraId="1A802040" w14:textId="77777777" w:rsidR="00E66B51" w:rsidRPr="0023178F" w:rsidRDefault="00E66B51" w:rsidP="00E66B51">
      <w:pPr>
        <w:spacing w:after="240"/>
        <w:ind w:left="0" w:right="0"/>
        <w:rPr>
          <w:rFonts w:ascii="Times New Roman" w:eastAsia="Times New Roman" w:hAnsi="Times New Roman" w:cs="Times New Roman"/>
          <w:kern w:val="0"/>
          <w:sz w:val="24"/>
          <w:szCs w:val="24"/>
          <w:lang w:eastAsia="en-AU"/>
          <w14:ligatures w14:val="none"/>
        </w:rPr>
      </w:pPr>
    </w:p>
    <w:p w14:paraId="4061EA5A" w14:textId="3F37DF99" w:rsidR="00E66B51" w:rsidRPr="0023178F" w:rsidRDefault="00670E0D" w:rsidP="00E66B51">
      <w:pPr>
        <w:spacing w:after="0"/>
        <w:ind w:left="0" w:right="0"/>
        <w:jc w:val="both"/>
        <w:rPr>
          <w:rFonts w:ascii="Times New Roman" w:eastAsia="Times New Roman" w:hAnsi="Times New Roman" w:cs="Times New Roman"/>
          <w:b/>
          <w:kern w:val="0"/>
          <w:sz w:val="24"/>
          <w:szCs w:val="24"/>
          <w:lang w:eastAsia="en-AU"/>
          <w14:ligatures w14:val="none"/>
        </w:rPr>
      </w:pPr>
      <w:r w:rsidRPr="00670E0D">
        <w:rPr>
          <w:rFonts w:ascii="Times New Roman" w:eastAsia="Times New Roman" w:hAnsi="Times New Roman" w:cs="Times New Roman"/>
          <w:b/>
          <w:kern w:val="0"/>
          <w:sz w:val="24"/>
          <w:szCs w:val="24"/>
          <w:lang w:eastAsia="en-AU"/>
          <w14:ligatures w14:val="none"/>
        </w:rPr>
        <w:t>Discussions</w:t>
      </w:r>
    </w:p>
    <w:p w14:paraId="7652068F" w14:textId="6E8757CE" w:rsidR="00670E0D" w:rsidRDefault="00C24952" w:rsidP="0082723F">
      <w:pPr>
        <w:ind w:left="0"/>
      </w:pPr>
      <w:r>
        <w:t>Th</w:t>
      </w:r>
      <w:r w:rsidR="0082723F">
        <w:t>e Project manager commenced the meeting and explained that this was a quick team meeting to identify the strategies and requirements to successfully complete the project. The following points were made:</w:t>
      </w:r>
    </w:p>
    <w:p w14:paraId="471181CC" w14:textId="77777777" w:rsidR="00324AFC" w:rsidRDefault="00324AFC" w:rsidP="000E6876">
      <w:pPr>
        <w:pStyle w:val="ListParagraph"/>
        <w:numPr>
          <w:ilvl w:val="0"/>
          <w:numId w:val="17"/>
        </w:numPr>
      </w:pPr>
      <w:r>
        <w:t>Advanced Search feature: include a form for each field that a user can fill in –</w:t>
      </w:r>
    </w:p>
    <w:p w14:paraId="05AD528B" w14:textId="77777777" w:rsidR="00324AFC" w:rsidRDefault="00324AFC" w:rsidP="000E6876">
      <w:pPr>
        <w:pStyle w:val="ListParagraph"/>
        <w:numPr>
          <w:ilvl w:val="0"/>
          <w:numId w:val="17"/>
        </w:numPr>
      </w:pPr>
      <w:r>
        <w:t>database search on each field.</w:t>
      </w:r>
    </w:p>
    <w:p w14:paraId="09402CAD" w14:textId="35C0BB98" w:rsidR="00324AFC" w:rsidRDefault="00324AFC" w:rsidP="000E6876">
      <w:pPr>
        <w:pStyle w:val="ListParagraph"/>
        <w:numPr>
          <w:ilvl w:val="0"/>
          <w:numId w:val="17"/>
        </w:numPr>
      </w:pPr>
      <w:r>
        <w:t xml:space="preserve">Start </w:t>
      </w:r>
      <w:r w:rsidR="0055266F">
        <w:t>developing the advance search by using</w:t>
      </w:r>
      <w:r>
        <w:t xml:space="preserve"> general search parameters, then move onto more advanced</w:t>
      </w:r>
      <w:r w:rsidR="0055266F">
        <w:t xml:space="preserve"> parameters. (Incremental development).</w:t>
      </w:r>
    </w:p>
    <w:p w14:paraId="7DFE9A4C" w14:textId="3B386D49" w:rsidR="00324AFC" w:rsidRDefault="00324AFC" w:rsidP="000E6876">
      <w:pPr>
        <w:pStyle w:val="ListParagraph"/>
        <w:numPr>
          <w:ilvl w:val="0"/>
          <w:numId w:val="17"/>
        </w:numPr>
      </w:pPr>
      <w:r>
        <w:t>Continue communicating with Stijn via email.</w:t>
      </w:r>
    </w:p>
    <w:p w14:paraId="2B725151" w14:textId="06B2EF70" w:rsidR="00324AFC" w:rsidRDefault="00324AFC" w:rsidP="000E6876">
      <w:pPr>
        <w:pStyle w:val="ListParagraph"/>
        <w:numPr>
          <w:ilvl w:val="0"/>
          <w:numId w:val="17"/>
        </w:numPr>
      </w:pPr>
      <w:r>
        <w:t xml:space="preserve">Use one global </w:t>
      </w:r>
      <w:proofErr w:type="spellStart"/>
      <w:r>
        <w:t>css</w:t>
      </w:r>
      <w:proofErr w:type="spellEnd"/>
      <w:r>
        <w:t xml:space="preserve"> file</w:t>
      </w:r>
      <w:r w:rsidR="0055266F">
        <w:t xml:space="preserve"> is to be used to hold all site style code</w:t>
      </w:r>
      <w:r>
        <w:t>.</w:t>
      </w:r>
    </w:p>
    <w:p w14:paraId="7412C071" w14:textId="30B06A3A" w:rsidR="00324AFC" w:rsidRDefault="0055266F" w:rsidP="000E6876">
      <w:pPr>
        <w:pStyle w:val="ListParagraph"/>
        <w:numPr>
          <w:ilvl w:val="0"/>
          <w:numId w:val="17"/>
        </w:numPr>
      </w:pPr>
      <w:r>
        <w:t>The team would s</w:t>
      </w:r>
      <w:r w:rsidR="00324AFC">
        <w:t>plit development into branches on GitHub.</w:t>
      </w:r>
    </w:p>
    <w:p w14:paraId="1F1D370E" w14:textId="196ED287" w:rsidR="00E66B51" w:rsidRDefault="00E66B51" w:rsidP="00324AFC"/>
    <w:p w14:paraId="42504A99" w14:textId="77777777" w:rsidR="00670E0D" w:rsidRPr="0023178F" w:rsidRDefault="00670E0D" w:rsidP="00670E0D">
      <w:pPr>
        <w:spacing w:after="0"/>
        <w:ind w:left="0" w:right="0"/>
        <w:jc w:val="both"/>
        <w:rPr>
          <w:rFonts w:ascii="Times New Roman" w:eastAsia="Times New Roman" w:hAnsi="Times New Roman" w:cs="Times New Roman"/>
          <w:kern w:val="0"/>
          <w:sz w:val="24"/>
          <w:szCs w:val="24"/>
          <w:lang w:eastAsia="en-AU"/>
          <w14:ligatures w14:val="none"/>
        </w:rPr>
      </w:pPr>
      <w:r w:rsidRPr="0023178F">
        <w:rPr>
          <w:rFonts w:ascii="Times New Roman" w:eastAsia="Times New Roman" w:hAnsi="Times New Roman" w:cs="Times New Roman"/>
          <w:b/>
          <w:bCs/>
          <w:color w:val="262626"/>
          <w:kern w:val="0"/>
          <w:sz w:val="24"/>
          <w:szCs w:val="24"/>
          <w:lang w:eastAsia="en-AU"/>
          <w14:ligatures w14:val="none"/>
        </w:rPr>
        <w:t>Summation/Close</w:t>
      </w:r>
    </w:p>
    <w:p w14:paraId="1D4A98A4" w14:textId="77777777" w:rsidR="00670E0D" w:rsidRPr="0023178F" w:rsidRDefault="00670E0D" w:rsidP="00670E0D">
      <w:pPr>
        <w:spacing w:after="0"/>
        <w:ind w:left="0" w:right="0"/>
        <w:rPr>
          <w:rFonts w:ascii="Times New Roman" w:eastAsia="Times New Roman" w:hAnsi="Times New Roman" w:cs="Times New Roman"/>
          <w:kern w:val="0"/>
          <w:sz w:val="24"/>
          <w:szCs w:val="24"/>
          <w:lang w:eastAsia="en-AU"/>
          <w14:ligatures w14:val="none"/>
        </w:rPr>
      </w:pPr>
    </w:p>
    <w:p w14:paraId="51CE8E57" w14:textId="08472577" w:rsidR="00670E0D" w:rsidRPr="0023178F" w:rsidRDefault="00670E0D" w:rsidP="000E6876">
      <w:pPr>
        <w:numPr>
          <w:ilvl w:val="0"/>
          <w:numId w:val="11"/>
        </w:numPr>
        <w:spacing w:after="0"/>
        <w:ind w:left="0" w:right="0"/>
        <w:jc w:val="both"/>
        <w:textAlignment w:val="baseline"/>
        <w:rPr>
          <w:rFonts w:ascii="Times New Roman" w:eastAsia="Times New Roman" w:hAnsi="Times New Roman" w:cs="Times New Roman"/>
          <w:color w:val="262626"/>
          <w:kern w:val="0"/>
          <w:sz w:val="24"/>
          <w:szCs w:val="24"/>
          <w:lang w:eastAsia="en-AU"/>
          <w14:ligatures w14:val="none"/>
        </w:rPr>
      </w:pPr>
      <w:r w:rsidRPr="0023178F">
        <w:rPr>
          <w:rFonts w:ascii="Times New Roman" w:eastAsia="Times New Roman" w:hAnsi="Times New Roman" w:cs="Times New Roman"/>
          <w:color w:val="262626"/>
          <w:kern w:val="0"/>
          <w:sz w:val="24"/>
          <w:szCs w:val="24"/>
          <w:lang w:eastAsia="en-AU"/>
          <w14:ligatures w14:val="none"/>
        </w:rPr>
        <w:t xml:space="preserve">Project </w:t>
      </w:r>
      <w:r w:rsidR="0082723F">
        <w:rPr>
          <w:rFonts w:ascii="Times New Roman" w:eastAsia="Times New Roman" w:hAnsi="Times New Roman" w:cs="Times New Roman"/>
          <w:color w:val="262626"/>
          <w:kern w:val="0"/>
          <w:sz w:val="24"/>
          <w:szCs w:val="24"/>
          <w:lang w:eastAsia="en-AU"/>
          <w14:ligatures w14:val="none"/>
        </w:rPr>
        <w:t>Manager</w:t>
      </w:r>
      <w:r w:rsidRPr="0023178F">
        <w:rPr>
          <w:rFonts w:ascii="Times New Roman" w:eastAsia="Times New Roman" w:hAnsi="Times New Roman" w:cs="Times New Roman"/>
          <w:color w:val="262626"/>
          <w:kern w:val="0"/>
          <w:sz w:val="24"/>
          <w:szCs w:val="24"/>
          <w:lang w:eastAsia="en-AU"/>
          <w14:ligatures w14:val="none"/>
        </w:rPr>
        <w:t xml:space="preserve"> closed the meeting </w:t>
      </w:r>
      <w:r w:rsidR="0082723F">
        <w:rPr>
          <w:rFonts w:ascii="Times New Roman" w:eastAsia="Times New Roman" w:hAnsi="Times New Roman" w:cs="Times New Roman"/>
          <w:color w:val="262626"/>
          <w:kern w:val="0"/>
          <w:sz w:val="24"/>
          <w:szCs w:val="24"/>
          <w:lang w:eastAsia="en-AU"/>
          <w14:ligatures w14:val="none"/>
        </w:rPr>
        <w:t xml:space="preserve">which </w:t>
      </w:r>
      <w:r w:rsidR="0055266F">
        <w:rPr>
          <w:rFonts w:ascii="Times New Roman" w:eastAsia="Times New Roman" w:hAnsi="Times New Roman" w:cs="Times New Roman"/>
          <w:color w:val="262626"/>
          <w:kern w:val="0"/>
          <w:sz w:val="24"/>
          <w:szCs w:val="24"/>
          <w:lang w:eastAsia="en-AU"/>
          <w14:ligatures w14:val="none"/>
        </w:rPr>
        <w:t>concluded</w:t>
      </w:r>
      <w:r w:rsidRPr="0023178F">
        <w:rPr>
          <w:rFonts w:ascii="Times New Roman" w:eastAsia="Times New Roman" w:hAnsi="Times New Roman" w:cs="Times New Roman"/>
          <w:color w:val="262626"/>
          <w:kern w:val="0"/>
          <w:sz w:val="24"/>
          <w:szCs w:val="24"/>
          <w:lang w:eastAsia="en-AU"/>
          <w14:ligatures w14:val="none"/>
        </w:rPr>
        <w:t xml:space="preserve"> at 7:00PM</w:t>
      </w:r>
    </w:p>
    <w:p w14:paraId="4B8F3359" w14:textId="4FB1C0E9" w:rsidR="00B22E2F" w:rsidRDefault="00B22E2F" w:rsidP="00324AFC"/>
    <w:p w14:paraId="714293D7" w14:textId="183FFA3B" w:rsidR="00B22E2F" w:rsidRDefault="00B22E2F" w:rsidP="00324AFC"/>
    <w:p w14:paraId="696F6573" w14:textId="24F7C2ED" w:rsidR="0055266F" w:rsidRDefault="0055266F" w:rsidP="00324AFC"/>
    <w:p w14:paraId="5DF6CB57" w14:textId="5FE3AFDB" w:rsidR="0055266F" w:rsidRDefault="0055266F" w:rsidP="00324AFC"/>
    <w:p w14:paraId="3CDE49F0" w14:textId="36C74CD0" w:rsidR="0055266F" w:rsidRDefault="0055266F" w:rsidP="00324AFC"/>
    <w:p w14:paraId="16DA8C20" w14:textId="593E62D1" w:rsidR="0055266F" w:rsidRDefault="0055266F" w:rsidP="00324AFC"/>
    <w:p w14:paraId="4961D8CC" w14:textId="49C6E107" w:rsidR="0055266F" w:rsidRDefault="0055266F" w:rsidP="00324AFC"/>
    <w:p w14:paraId="6DB397FE" w14:textId="1DDACBEF" w:rsidR="0055266F" w:rsidRDefault="0055266F" w:rsidP="00324AFC"/>
    <w:p w14:paraId="6DCE4F96" w14:textId="1ED01D70" w:rsidR="0055266F" w:rsidRDefault="0055266F" w:rsidP="00324AFC"/>
    <w:p w14:paraId="3106138D" w14:textId="5128D519" w:rsidR="0055266F" w:rsidRDefault="0055266F" w:rsidP="00324AFC"/>
    <w:p w14:paraId="268407DC" w14:textId="322E4C5A" w:rsidR="0055266F" w:rsidRDefault="0055266F" w:rsidP="00324AFC"/>
    <w:p w14:paraId="7E3923CB" w14:textId="0A4C55A4" w:rsidR="00B46932" w:rsidRDefault="00B46932" w:rsidP="00B46932">
      <w:pPr>
        <w:pStyle w:val="Heading2"/>
      </w:pPr>
      <w:bookmarkStart w:id="208" w:name="_Toc527283689"/>
      <w:r>
        <w:lastRenderedPageBreak/>
        <w:t>Messenger Minutes</w:t>
      </w:r>
      <w:bookmarkEnd w:id="208"/>
    </w:p>
    <w:p w14:paraId="2D7E2D73" w14:textId="77777777" w:rsidR="00B46932" w:rsidRDefault="00B46932" w:rsidP="00324AFC"/>
    <w:p w14:paraId="2C63B952" w14:textId="72F00D3F" w:rsidR="00E66B51" w:rsidRDefault="002308F4" w:rsidP="001842C8">
      <w:r>
        <w:t xml:space="preserve">As the team was </w:t>
      </w:r>
      <w:r w:rsidR="001659B1">
        <w:t xml:space="preserve">distributed </w:t>
      </w:r>
      <w:r>
        <w:t>across three states and had varying family and work commitments the team used Facebook messenger to conduct the majority of their</w:t>
      </w:r>
      <w:r w:rsidR="002E4854">
        <w:t xml:space="preserve"> team</w:t>
      </w:r>
      <w:r>
        <w:t xml:space="preserve"> meetings. A central log of these meeting was maintained which summarised the topics discussed and decisions made. This log is shown below. </w:t>
      </w:r>
    </w:p>
    <w:p w14:paraId="4A63D333" w14:textId="77777777" w:rsidR="002308F4" w:rsidRDefault="002308F4" w:rsidP="001842C8"/>
    <w:p w14:paraId="24507B4D" w14:textId="3065AE25" w:rsidR="00E66B51" w:rsidRPr="002308F4" w:rsidRDefault="00E66B51" w:rsidP="001842C8">
      <w:pPr>
        <w:rPr>
          <w:b/>
        </w:rPr>
      </w:pPr>
      <w:r w:rsidRPr="002308F4">
        <w:rPr>
          <w:b/>
        </w:rPr>
        <w:t>16</w:t>
      </w:r>
      <w:r w:rsidRPr="00CB3F02">
        <w:rPr>
          <w:b/>
          <w:vertAlign w:val="superscript"/>
        </w:rPr>
        <w:t>th</w:t>
      </w:r>
      <w:r w:rsidR="00CB3F02">
        <w:rPr>
          <w:b/>
        </w:rPr>
        <w:t xml:space="preserve"> - </w:t>
      </w:r>
      <w:r w:rsidRPr="002308F4">
        <w:rPr>
          <w:b/>
        </w:rPr>
        <w:t>30</w:t>
      </w:r>
      <w:r w:rsidR="00CE0B2D" w:rsidRPr="00CB3F02">
        <w:rPr>
          <w:b/>
          <w:vertAlign w:val="superscript"/>
        </w:rPr>
        <w:t>th</w:t>
      </w:r>
      <w:r w:rsidR="00CE0B2D">
        <w:rPr>
          <w:b/>
        </w:rPr>
        <w:t xml:space="preserve"> </w:t>
      </w:r>
      <w:r w:rsidR="00CE0B2D" w:rsidRPr="002308F4">
        <w:rPr>
          <w:b/>
        </w:rPr>
        <w:t>July</w:t>
      </w:r>
      <w:r w:rsidRPr="002308F4">
        <w:rPr>
          <w:b/>
        </w:rPr>
        <w:t xml:space="preserve"> 2018</w:t>
      </w:r>
    </w:p>
    <w:p w14:paraId="3E96F690" w14:textId="72AA26F0" w:rsidR="00E66B51" w:rsidRDefault="00E66B51" w:rsidP="001842C8">
      <w:r>
        <w:t>We began communicating via a Facebook Messenger group chat to talk about the criteria of our first group assignment; the project report to present to the client. Our team leader, Isaac, scheduled a meeting with the project supervisor so that we could get a better grasp of the criteria and the requirements the client was after in relation to the project software. Our team brainstormed questions to ask the supervisor during the meeting and wrote them down on a document shared between everyone in the group.</w:t>
      </w:r>
    </w:p>
    <w:p w14:paraId="04A4B61C" w14:textId="7A70DA90" w:rsidR="002308F4" w:rsidRDefault="002308F4" w:rsidP="001842C8"/>
    <w:p w14:paraId="407DD7FE" w14:textId="3CB08FAC" w:rsidR="00E66B51" w:rsidRPr="002308F4" w:rsidRDefault="00E66B51" w:rsidP="001842C8">
      <w:pPr>
        <w:rPr>
          <w:b/>
        </w:rPr>
      </w:pPr>
      <w:r w:rsidRPr="002308F4">
        <w:rPr>
          <w:b/>
        </w:rPr>
        <w:t>31</w:t>
      </w:r>
      <w:r w:rsidRPr="00CB3F02">
        <w:rPr>
          <w:b/>
          <w:vertAlign w:val="superscript"/>
        </w:rPr>
        <w:t>st</w:t>
      </w:r>
      <w:r w:rsidR="00CB3F02">
        <w:rPr>
          <w:b/>
        </w:rPr>
        <w:t xml:space="preserve"> </w:t>
      </w:r>
      <w:r w:rsidRPr="002308F4">
        <w:rPr>
          <w:b/>
        </w:rPr>
        <w:t>July – 14</w:t>
      </w:r>
      <w:r w:rsidRPr="00CB3F02">
        <w:rPr>
          <w:b/>
          <w:vertAlign w:val="superscript"/>
        </w:rPr>
        <w:t>th</w:t>
      </w:r>
      <w:r w:rsidR="00CB3F02">
        <w:rPr>
          <w:b/>
        </w:rPr>
        <w:t xml:space="preserve"> </w:t>
      </w:r>
      <w:r w:rsidRPr="002308F4">
        <w:rPr>
          <w:b/>
        </w:rPr>
        <w:t>August 2018</w:t>
      </w:r>
    </w:p>
    <w:p w14:paraId="36D3F168" w14:textId="71D1A2CA" w:rsidR="00E66B51" w:rsidRDefault="00E66B51" w:rsidP="001842C8">
      <w:r>
        <w:t>After gathering more information about the project from our supervisor, we began working on the project report due in mid-August. For this assignment we shared our documents and timetables on Google Drive, where we could comment on each other’s work and provide constructive feedback. The group chat was used to discuss what each person was working on and where they were up to, what times we would be able to work on the assignment, and to discuss the assignment criteria.</w:t>
      </w:r>
    </w:p>
    <w:p w14:paraId="125F1BB1" w14:textId="77777777" w:rsidR="00E66B51" w:rsidRDefault="00E66B51" w:rsidP="001842C8"/>
    <w:p w14:paraId="7BE0FD37" w14:textId="2ECB3F01" w:rsidR="00E66B51" w:rsidRPr="002308F4" w:rsidRDefault="00E66B51" w:rsidP="001842C8">
      <w:pPr>
        <w:rPr>
          <w:b/>
        </w:rPr>
      </w:pPr>
      <w:r w:rsidRPr="002308F4">
        <w:rPr>
          <w:b/>
        </w:rPr>
        <w:t>15</w:t>
      </w:r>
      <w:r w:rsidRPr="00CB3F02">
        <w:rPr>
          <w:b/>
          <w:vertAlign w:val="superscript"/>
        </w:rPr>
        <w:t>th</w:t>
      </w:r>
      <w:r w:rsidR="00CB3F02">
        <w:rPr>
          <w:b/>
        </w:rPr>
        <w:t xml:space="preserve"> </w:t>
      </w:r>
      <w:r w:rsidRPr="002308F4">
        <w:rPr>
          <w:b/>
        </w:rPr>
        <w:t>-29</w:t>
      </w:r>
      <w:r w:rsidRPr="00CB3F02">
        <w:rPr>
          <w:b/>
          <w:vertAlign w:val="superscript"/>
        </w:rPr>
        <w:t>th</w:t>
      </w:r>
      <w:r w:rsidR="00CB3F02">
        <w:rPr>
          <w:b/>
        </w:rPr>
        <w:t xml:space="preserve"> </w:t>
      </w:r>
      <w:r w:rsidRPr="002308F4">
        <w:rPr>
          <w:b/>
        </w:rPr>
        <w:t>August 2018</w:t>
      </w:r>
    </w:p>
    <w:p w14:paraId="015F3067" w14:textId="025D45DC" w:rsidR="00E66B51" w:rsidRDefault="00E66B51" w:rsidP="001842C8">
      <w:r>
        <w:t>Throughout the month of August, we as a team had begun discussing which local server software we wanted use for the development and testing phase of the web-based image organiser. After trying different options such as LAMP on Linux, XAMPP on Mac, and XAMPP on Windows, and seeing what worked best with the majority of the team, we decided that XAMPP would be used for the development of the software. The messenger chat was primarily made of up conversations on how to fix issues were we experiencing with certain operating systems or software we had considered using.</w:t>
      </w:r>
    </w:p>
    <w:p w14:paraId="4F4DAC23" w14:textId="77777777" w:rsidR="00E66B51" w:rsidRDefault="00E66B51" w:rsidP="001842C8"/>
    <w:p w14:paraId="3BD097FD" w14:textId="333E82BF" w:rsidR="00E66B51" w:rsidRPr="002308F4" w:rsidRDefault="00E66B51" w:rsidP="001842C8">
      <w:pPr>
        <w:rPr>
          <w:b/>
        </w:rPr>
      </w:pPr>
      <w:r w:rsidRPr="002308F4">
        <w:rPr>
          <w:b/>
        </w:rPr>
        <w:t>30</w:t>
      </w:r>
      <w:r w:rsidRPr="00CB3F02">
        <w:rPr>
          <w:b/>
          <w:vertAlign w:val="superscript"/>
        </w:rPr>
        <w:t>th</w:t>
      </w:r>
      <w:r w:rsidRPr="002308F4">
        <w:rPr>
          <w:b/>
        </w:rPr>
        <w:t xml:space="preserve"> August – 13</w:t>
      </w:r>
      <w:r w:rsidRPr="00CB3F02">
        <w:rPr>
          <w:b/>
          <w:vertAlign w:val="superscript"/>
        </w:rPr>
        <w:t>th</w:t>
      </w:r>
      <w:r w:rsidRPr="002308F4">
        <w:rPr>
          <w:b/>
        </w:rPr>
        <w:t xml:space="preserve"> September 2018</w:t>
      </w:r>
    </w:p>
    <w:p w14:paraId="4C63A412" w14:textId="5568C5B3" w:rsidR="00E66B51" w:rsidRDefault="00E66B51" w:rsidP="001842C8">
      <w:r>
        <w:t xml:space="preserve">Our team begun developing the software by the end of August, with Gregory laying the main foundations of the website so that it would be easier to implement the project requirements further down the track. We all acknowledged any emails that were sent to the supervisor, and discussed any replies that we received. We also decided to use GitHub to collaborate on the software development and testing side of the project. This made it easier to track our progress, </w:t>
      </w:r>
      <w:r w:rsidR="00756308">
        <w:t>and we</w:t>
      </w:r>
      <w:r>
        <w:t xml:space="preserve"> could let each other know via Messenger when we were about to commit changes to the master branch. After more than a week of development, we decided to schedule a Zoom meeting among ourselves, and choose which areas we would focus on. It was decided that since Andrew and Gregory were more experienced in backend development, that they would keep a heavier focus on the backend side of the software </w:t>
      </w:r>
      <w:r>
        <w:lastRenderedPageBreak/>
        <w:t>development. Isaac and Ryan agreed to primarily work on the frontend code, and so we began dividing our work into multiple branches, so as to not overwrite each other’s progress.</w:t>
      </w:r>
    </w:p>
    <w:p w14:paraId="2FE56258" w14:textId="721D2612" w:rsidR="002308F4" w:rsidRDefault="002308F4" w:rsidP="001842C8"/>
    <w:p w14:paraId="24BF1C13" w14:textId="5D17C552" w:rsidR="00E66B51" w:rsidRPr="002308F4" w:rsidRDefault="00E66B51" w:rsidP="001842C8">
      <w:pPr>
        <w:rPr>
          <w:b/>
        </w:rPr>
      </w:pPr>
      <w:r w:rsidRPr="002308F4">
        <w:rPr>
          <w:b/>
        </w:rPr>
        <w:t>14</w:t>
      </w:r>
      <w:r w:rsidRPr="00CB3F02">
        <w:rPr>
          <w:b/>
          <w:vertAlign w:val="superscript"/>
        </w:rPr>
        <w:t>th</w:t>
      </w:r>
      <w:r w:rsidR="00CB3F02">
        <w:rPr>
          <w:b/>
        </w:rPr>
        <w:t xml:space="preserve"> </w:t>
      </w:r>
      <w:r w:rsidRPr="002308F4">
        <w:rPr>
          <w:b/>
        </w:rPr>
        <w:t>-28</w:t>
      </w:r>
      <w:r w:rsidRPr="00CB3F02">
        <w:rPr>
          <w:b/>
          <w:vertAlign w:val="superscript"/>
        </w:rPr>
        <w:t>th</w:t>
      </w:r>
      <w:r w:rsidRPr="002308F4">
        <w:rPr>
          <w:b/>
        </w:rPr>
        <w:t xml:space="preserve"> September 2018</w:t>
      </w:r>
    </w:p>
    <w:p w14:paraId="52A4DD04" w14:textId="40236E99" w:rsidR="00E66B51" w:rsidRDefault="00E66B51" w:rsidP="001842C8">
      <w:r>
        <w:t>Most of our messenger conversations during this time were about troubleshooting code and helping each other with bugs and errors. We had contacted our supervisor again to get some feedback on how the project development was going, as he had access to our GitHub repository.</w:t>
      </w:r>
    </w:p>
    <w:p w14:paraId="2A56C750" w14:textId="77777777" w:rsidR="007E17A2" w:rsidRDefault="007E17A2" w:rsidP="001842C8"/>
    <w:p w14:paraId="19BFD3AC" w14:textId="77777777" w:rsidR="00E66B51" w:rsidRPr="007E17A2" w:rsidRDefault="00E66B51" w:rsidP="001842C8">
      <w:pPr>
        <w:rPr>
          <w:b/>
        </w:rPr>
      </w:pPr>
      <w:r w:rsidRPr="007E17A2">
        <w:rPr>
          <w:b/>
        </w:rPr>
        <w:t>27th September - 11th October 2018</w:t>
      </w:r>
    </w:p>
    <w:p w14:paraId="0ED4B222" w14:textId="77777777" w:rsidR="00E66B51" w:rsidRDefault="00E66B51" w:rsidP="001842C8">
      <w:r>
        <w:t>With the critical requirements of the project completed, most of our chat was focused on error checking and talk about how we would begin writing our final report and presentation of the developed software. We scheduled another meeting with our supervisor to demonstrate the work that we had done.</w:t>
      </w:r>
    </w:p>
    <w:p w14:paraId="0F3AE01B" w14:textId="77777777" w:rsidR="00CB3F02" w:rsidRDefault="00CB3F02" w:rsidP="001842C8"/>
    <w:p w14:paraId="46D3A4B5" w14:textId="77777777" w:rsidR="00CB3F02" w:rsidRDefault="007E17A2" w:rsidP="001842C8">
      <w:pPr>
        <w:rPr>
          <w:b/>
        </w:rPr>
      </w:pPr>
      <w:r w:rsidRPr="007E17A2">
        <w:rPr>
          <w:b/>
        </w:rPr>
        <w:t>11</w:t>
      </w:r>
      <w:r w:rsidRPr="007E17A2">
        <w:rPr>
          <w:b/>
          <w:vertAlign w:val="superscript"/>
        </w:rPr>
        <w:t>th</w:t>
      </w:r>
      <w:r w:rsidRPr="007E17A2">
        <w:rPr>
          <w:b/>
        </w:rPr>
        <w:t xml:space="preserve"> </w:t>
      </w:r>
      <w:r w:rsidR="00CB3F02" w:rsidRPr="007E17A2">
        <w:rPr>
          <w:b/>
        </w:rPr>
        <w:t>- 19</w:t>
      </w:r>
      <w:r w:rsidR="00CB3F02" w:rsidRPr="007E17A2">
        <w:rPr>
          <w:b/>
          <w:vertAlign w:val="superscript"/>
        </w:rPr>
        <w:t>th</w:t>
      </w:r>
      <w:r w:rsidR="00CB3F02" w:rsidRPr="007E17A2">
        <w:rPr>
          <w:b/>
        </w:rPr>
        <w:t xml:space="preserve"> October</w:t>
      </w:r>
      <w:r w:rsidR="00CB3F02" w:rsidRPr="00E422C1">
        <w:rPr>
          <w:b/>
        </w:rPr>
        <w:t xml:space="preserve"> 2018</w:t>
      </w:r>
    </w:p>
    <w:p w14:paraId="0A1B39E0" w14:textId="77777777" w:rsidR="00ED23D6" w:rsidRDefault="00ED23D6" w:rsidP="00CB3F02">
      <w:pPr>
        <w:ind w:left="0"/>
        <w:rPr>
          <w:b/>
        </w:rPr>
      </w:pPr>
    </w:p>
    <w:p w14:paraId="6B26B3BB" w14:textId="77777777" w:rsidR="00ED23D6" w:rsidRDefault="00ED23D6" w:rsidP="00CB3F02">
      <w:pPr>
        <w:ind w:left="0"/>
        <w:rPr>
          <w:b/>
        </w:rPr>
      </w:pPr>
    </w:p>
    <w:p w14:paraId="502A6C40" w14:textId="77777777" w:rsidR="00ED23D6" w:rsidRDefault="00ED23D6" w:rsidP="00CB3F02">
      <w:pPr>
        <w:ind w:left="0"/>
        <w:rPr>
          <w:b/>
        </w:rPr>
      </w:pPr>
    </w:p>
    <w:p w14:paraId="218614CF" w14:textId="77777777" w:rsidR="00ED23D6" w:rsidRDefault="00ED23D6" w:rsidP="00CB3F02">
      <w:pPr>
        <w:ind w:left="0"/>
        <w:rPr>
          <w:b/>
        </w:rPr>
      </w:pPr>
    </w:p>
    <w:p w14:paraId="35B8041C" w14:textId="77777777" w:rsidR="00ED23D6" w:rsidRDefault="00ED23D6" w:rsidP="00CB3F02">
      <w:pPr>
        <w:ind w:left="0"/>
        <w:rPr>
          <w:b/>
        </w:rPr>
      </w:pPr>
    </w:p>
    <w:p w14:paraId="7CF15F33" w14:textId="77777777" w:rsidR="00ED23D6" w:rsidRDefault="00ED23D6" w:rsidP="00CB3F02">
      <w:pPr>
        <w:ind w:left="0"/>
        <w:rPr>
          <w:b/>
        </w:rPr>
      </w:pPr>
    </w:p>
    <w:p w14:paraId="256FB957" w14:textId="77777777" w:rsidR="00ED23D6" w:rsidRDefault="00ED23D6" w:rsidP="00CB3F02">
      <w:pPr>
        <w:ind w:left="0"/>
        <w:rPr>
          <w:b/>
        </w:rPr>
      </w:pPr>
    </w:p>
    <w:p w14:paraId="2DD31525" w14:textId="77777777" w:rsidR="00642425" w:rsidRDefault="00642425" w:rsidP="00CB3F02">
      <w:pPr>
        <w:ind w:left="0"/>
        <w:rPr>
          <w:b/>
        </w:rPr>
      </w:pPr>
    </w:p>
    <w:p w14:paraId="275FD112" w14:textId="77777777" w:rsidR="00642425" w:rsidRDefault="00642425" w:rsidP="00CB3F02">
      <w:pPr>
        <w:ind w:left="0"/>
        <w:rPr>
          <w:b/>
        </w:rPr>
      </w:pPr>
    </w:p>
    <w:p w14:paraId="55170FA7" w14:textId="77777777" w:rsidR="00642425" w:rsidRDefault="00642425" w:rsidP="00CB3F02">
      <w:pPr>
        <w:ind w:left="0"/>
        <w:rPr>
          <w:b/>
        </w:rPr>
      </w:pPr>
    </w:p>
    <w:p w14:paraId="1C0302E7" w14:textId="35087170" w:rsidR="00642425" w:rsidRDefault="00642425" w:rsidP="00CB3F02">
      <w:pPr>
        <w:ind w:left="0"/>
        <w:rPr>
          <w:b/>
        </w:rPr>
      </w:pPr>
    </w:p>
    <w:p w14:paraId="1FF4B107" w14:textId="77777777" w:rsidR="00857D17" w:rsidRDefault="00857D17" w:rsidP="00CB3F02">
      <w:pPr>
        <w:ind w:left="0"/>
        <w:rPr>
          <w:b/>
        </w:rPr>
      </w:pPr>
    </w:p>
    <w:p w14:paraId="38C3D55C" w14:textId="77777777" w:rsidR="00642425" w:rsidRDefault="00642425" w:rsidP="00CB3F02">
      <w:pPr>
        <w:ind w:left="0"/>
        <w:rPr>
          <w:b/>
        </w:rPr>
      </w:pPr>
    </w:p>
    <w:p w14:paraId="795B0B9D" w14:textId="77777777" w:rsidR="00642425" w:rsidRDefault="00642425" w:rsidP="00CB3F02">
      <w:pPr>
        <w:ind w:left="0"/>
        <w:rPr>
          <w:b/>
        </w:rPr>
      </w:pPr>
    </w:p>
    <w:p w14:paraId="142E4FE1" w14:textId="77777777" w:rsidR="00642425" w:rsidRDefault="00642425" w:rsidP="00CB3F02">
      <w:pPr>
        <w:ind w:left="0"/>
        <w:rPr>
          <w:b/>
        </w:rPr>
      </w:pPr>
    </w:p>
    <w:p w14:paraId="5C7F67BD" w14:textId="77777777" w:rsidR="00642425" w:rsidRDefault="00642425" w:rsidP="00CB3F02">
      <w:pPr>
        <w:ind w:left="0"/>
        <w:rPr>
          <w:b/>
        </w:rPr>
      </w:pPr>
    </w:p>
    <w:p w14:paraId="229802A9" w14:textId="77777777" w:rsidR="00642425" w:rsidRDefault="00642425" w:rsidP="00CB3F02">
      <w:pPr>
        <w:ind w:left="0"/>
        <w:rPr>
          <w:b/>
        </w:rPr>
      </w:pPr>
    </w:p>
    <w:p w14:paraId="7DF819B5" w14:textId="77777777" w:rsidR="00642425" w:rsidRDefault="00642425" w:rsidP="00CB3F02">
      <w:pPr>
        <w:ind w:left="0"/>
        <w:rPr>
          <w:b/>
        </w:rPr>
      </w:pPr>
    </w:p>
    <w:p w14:paraId="23D96C9F" w14:textId="77777777" w:rsidR="00642425" w:rsidRDefault="00642425" w:rsidP="00CB3F02">
      <w:pPr>
        <w:ind w:left="0"/>
        <w:rPr>
          <w:b/>
        </w:rPr>
      </w:pPr>
    </w:p>
    <w:p w14:paraId="24D64A4E" w14:textId="795A62C4" w:rsidR="00642425" w:rsidRDefault="00B46932" w:rsidP="00B46932">
      <w:pPr>
        <w:pStyle w:val="Heading2"/>
      </w:pPr>
      <w:bookmarkStart w:id="209" w:name="_Toc527283690"/>
      <w:r>
        <w:lastRenderedPageBreak/>
        <w:t>Email Correspondence</w:t>
      </w:r>
      <w:bookmarkEnd w:id="209"/>
      <w:r>
        <w:t xml:space="preserve"> </w:t>
      </w:r>
    </w:p>
    <w:p w14:paraId="0F46F09D" w14:textId="77777777" w:rsidR="00642425" w:rsidRDefault="00642425" w:rsidP="00CB3F02">
      <w:pPr>
        <w:ind w:left="0"/>
        <w:rPr>
          <w:b/>
        </w:rPr>
      </w:pPr>
    </w:p>
    <w:p w14:paraId="4B39F662" w14:textId="239BCB01" w:rsidR="00642425" w:rsidRPr="00F42501" w:rsidRDefault="00642425" w:rsidP="00F42501">
      <w:pPr>
        <w:rPr>
          <w:b/>
        </w:rPr>
      </w:pPr>
      <w:r w:rsidRPr="00F42501">
        <w:rPr>
          <w:b/>
        </w:rPr>
        <w:t>29 Aug 2018</w:t>
      </w:r>
    </w:p>
    <w:p w14:paraId="6D784409" w14:textId="77777777" w:rsidR="00642425" w:rsidRDefault="00642425" w:rsidP="00642425">
      <w:pPr>
        <w:ind w:left="0"/>
      </w:pPr>
    </w:p>
    <w:p w14:paraId="224D46E9" w14:textId="4B990FFD" w:rsidR="00642425" w:rsidRDefault="00642425" w:rsidP="001842C8">
      <w:r>
        <w:t xml:space="preserve">Good Afternoon Mr </w:t>
      </w:r>
      <w:proofErr w:type="spellStart"/>
      <w:r>
        <w:t>Dekeyser</w:t>
      </w:r>
      <w:proofErr w:type="spellEnd"/>
      <w:r>
        <w:t>,</w:t>
      </w:r>
    </w:p>
    <w:p w14:paraId="09A60CE0" w14:textId="77777777" w:rsidR="00642425" w:rsidRDefault="00642425" w:rsidP="001842C8">
      <w:r>
        <w:t>I am emailing you to provide an update on how Mark IV Tech is progressing with your project you have tasked us.</w:t>
      </w:r>
    </w:p>
    <w:p w14:paraId="7508171E" w14:textId="50702E37" w:rsidR="00642425" w:rsidRDefault="00642425" w:rsidP="00150504">
      <w:r>
        <w:t xml:space="preserve">Over the last couple of </w:t>
      </w:r>
      <w:r w:rsidR="0045051D">
        <w:t>weeks,</w:t>
      </w:r>
      <w:r>
        <w:t xml:space="preserve"> the team has drafted up a full project plan and began development of the Web Based Image Organiser.</w:t>
      </w:r>
    </w:p>
    <w:p w14:paraId="325ABC9A" w14:textId="0387CD3C" w:rsidR="00642425" w:rsidRDefault="00642425" w:rsidP="00150504">
      <w:r>
        <w:t>In the project plan, the</w:t>
      </w:r>
      <w:r w:rsidR="0045051D">
        <w:t xml:space="preserve"> </w:t>
      </w:r>
      <w:r>
        <w:t>project specifications and requirements have been developed from meetings and communication with you.</w:t>
      </w:r>
    </w:p>
    <w:p w14:paraId="5E021E95" w14:textId="37CB82C0" w:rsidR="00642425" w:rsidRDefault="00642425" w:rsidP="00150504">
      <w:r>
        <w:t>From this a work breakdown structure has been developed which has allowed us to develop a task schedule and cost estimations. These are important as it allows key milestones to be managed by the company and delivered on time and to the budget set.</w:t>
      </w:r>
    </w:p>
    <w:p w14:paraId="3376F242" w14:textId="7AA9E1BF" w:rsidR="0045051D" w:rsidRDefault="00642425" w:rsidP="00150504">
      <w:r>
        <w:t>The team has estimated that this project will require a total of 377 work hours with a planned expenditure of $70,199.75.</w:t>
      </w:r>
    </w:p>
    <w:p w14:paraId="765C2A60" w14:textId="50E67081" w:rsidR="00642425" w:rsidRDefault="00642425" w:rsidP="00150504">
      <w:r>
        <w:t>Following the estimations, the project risks have been identified and measured using a risk matrix.</w:t>
      </w:r>
    </w:p>
    <w:p w14:paraId="48D2AAEC" w14:textId="4A7BDEB3" w:rsidR="00642425" w:rsidRDefault="00642425" w:rsidP="00150504">
      <w:r>
        <w:t>By identifying possible risks early, it will allow the company to put in mitigation techniques in the hope of preventing project delays.</w:t>
      </w:r>
    </w:p>
    <w:p w14:paraId="4244EEB3" w14:textId="4DABA6A3" w:rsidR="00642425" w:rsidRDefault="00642425" w:rsidP="00150504">
      <w:r>
        <w:t xml:space="preserve">Now that the project plan has been completed, development has also </w:t>
      </w:r>
      <w:r w:rsidR="0045051D">
        <w:t>begun</w:t>
      </w:r>
      <w:r>
        <w:t>. So far Mark IV Tech has chosen the following technologies to develop with...</w:t>
      </w:r>
    </w:p>
    <w:p w14:paraId="69860F02" w14:textId="0FD5BD7C" w:rsidR="00642425" w:rsidRDefault="00642425" w:rsidP="000E6876">
      <w:pPr>
        <w:pStyle w:val="ListParagraph"/>
        <w:numPr>
          <w:ilvl w:val="0"/>
          <w:numId w:val="20"/>
        </w:numPr>
      </w:pPr>
      <w:r>
        <w:t>SQLite 3</w:t>
      </w:r>
    </w:p>
    <w:p w14:paraId="56FAB297" w14:textId="4338B2E4" w:rsidR="00642425" w:rsidRDefault="00642425" w:rsidP="000E6876">
      <w:pPr>
        <w:pStyle w:val="ListParagraph"/>
        <w:numPr>
          <w:ilvl w:val="0"/>
          <w:numId w:val="20"/>
        </w:numPr>
      </w:pPr>
      <w:r>
        <w:t>PHP</w:t>
      </w:r>
    </w:p>
    <w:p w14:paraId="6AA23627" w14:textId="236B8BE0" w:rsidR="00642425" w:rsidRDefault="00642425" w:rsidP="000E6876">
      <w:pPr>
        <w:pStyle w:val="ListParagraph"/>
        <w:numPr>
          <w:ilvl w:val="0"/>
          <w:numId w:val="20"/>
        </w:numPr>
      </w:pPr>
      <w:r>
        <w:t>JavaScript</w:t>
      </w:r>
    </w:p>
    <w:p w14:paraId="6C045433" w14:textId="0A4D4F62" w:rsidR="00642425" w:rsidRDefault="00642425" w:rsidP="000E6876">
      <w:pPr>
        <w:pStyle w:val="ListParagraph"/>
        <w:numPr>
          <w:ilvl w:val="0"/>
          <w:numId w:val="20"/>
        </w:numPr>
      </w:pPr>
      <w:proofErr w:type="spellStart"/>
      <w:r>
        <w:t>JQuery</w:t>
      </w:r>
      <w:proofErr w:type="spellEnd"/>
    </w:p>
    <w:p w14:paraId="7D1F2727" w14:textId="56EAAEE5" w:rsidR="00642425" w:rsidRDefault="00642425" w:rsidP="000E6876">
      <w:pPr>
        <w:pStyle w:val="ListParagraph"/>
        <w:numPr>
          <w:ilvl w:val="0"/>
          <w:numId w:val="20"/>
        </w:numPr>
      </w:pPr>
      <w:r>
        <w:t>Bootstrap</w:t>
      </w:r>
    </w:p>
    <w:p w14:paraId="1321A6D0" w14:textId="77777777" w:rsidR="00642425" w:rsidRDefault="00642425" w:rsidP="00150504">
      <w:r>
        <w:t>A prototype site structure has been developed and tested on our machines and is so far running well. We are currently in the process of creating a schema for the metadata search functions which we will update you on once complete.</w:t>
      </w:r>
    </w:p>
    <w:p w14:paraId="5F628008" w14:textId="4D249D4C" w:rsidR="00642425" w:rsidRDefault="00642425" w:rsidP="00150504">
      <w:r>
        <w:t>We will advise you on any planned changes to the architecture of the program if we run into any problems.</w:t>
      </w:r>
    </w:p>
    <w:p w14:paraId="60D68C72" w14:textId="77777777" w:rsidR="00642425" w:rsidRDefault="00642425" w:rsidP="00150504">
      <w:r>
        <w:t>If you have any questions don't hesitate to email me.</w:t>
      </w:r>
    </w:p>
    <w:p w14:paraId="48996A47" w14:textId="77777777" w:rsidR="00642425" w:rsidRDefault="00642425" w:rsidP="00150504">
      <w:r>
        <w:t>Regards,</w:t>
      </w:r>
    </w:p>
    <w:p w14:paraId="46FAB228" w14:textId="77777777" w:rsidR="00642425" w:rsidRDefault="00642425" w:rsidP="00150504">
      <w:r>
        <w:t>Isaac (Team Leader)</w:t>
      </w:r>
    </w:p>
    <w:p w14:paraId="1A917A35" w14:textId="77777777" w:rsidR="00642425" w:rsidRDefault="00642425" w:rsidP="00150504">
      <w:r>
        <w:t>Mark IV Tech.</w:t>
      </w:r>
    </w:p>
    <w:p w14:paraId="5AD33F60" w14:textId="58B246E7" w:rsidR="00642425" w:rsidRDefault="00642425" w:rsidP="00642425">
      <w:pPr>
        <w:ind w:left="0"/>
      </w:pPr>
    </w:p>
    <w:p w14:paraId="4A56FE7C" w14:textId="77777777" w:rsidR="009B2674" w:rsidRDefault="009B2674" w:rsidP="00642425">
      <w:pPr>
        <w:ind w:left="0"/>
      </w:pPr>
    </w:p>
    <w:p w14:paraId="0124E6F8" w14:textId="73ABE568" w:rsidR="00410667" w:rsidRPr="00E15F83" w:rsidRDefault="00410667" w:rsidP="00150504">
      <w:pPr>
        <w:rPr>
          <w:b/>
        </w:rPr>
      </w:pPr>
      <w:r w:rsidRPr="00E15F83">
        <w:rPr>
          <w:b/>
        </w:rPr>
        <w:lastRenderedPageBreak/>
        <w:t>30 Aug 2018</w:t>
      </w:r>
    </w:p>
    <w:p w14:paraId="2307F85E" w14:textId="77777777" w:rsidR="00410667" w:rsidRDefault="00410667" w:rsidP="00642425">
      <w:pPr>
        <w:ind w:left="0"/>
      </w:pPr>
    </w:p>
    <w:p w14:paraId="5B334217" w14:textId="734AD8BE" w:rsidR="00410667" w:rsidRDefault="00410667" w:rsidP="001842C8">
      <w:r>
        <w:t>Thank you very much for this informative update, team.  You have communicated appropriate project management issues and provided an update of the current status of a number of the implementation issues such as database schema design.</w:t>
      </w:r>
    </w:p>
    <w:p w14:paraId="587B603B" w14:textId="77777777" w:rsidR="00410667" w:rsidRDefault="00410667" w:rsidP="001842C8">
      <w:r>
        <w:t>I look forward to your next update.</w:t>
      </w:r>
    </w:p>
    <w:p w14:paraId="5B55C112" w14:textId="77777777" w:rsidR="00410667" w:rsidRDefault="00410667" w:rsidP="001842C8">
      <w:r>
        <w:t>Best regards,</w:t>
      </w:r>
    </w:p>
    <w:p w14:paraId="44B38865" w14:textId="03DCBDFD" w:rsidR="00642425" w:rsidRDefault="00410667" w:rsidP="001842C8">
      <w:r>
        <w:t>--Stijn.</w:t>
      </w:r>
    </w:p>
    <w:p w14:paraId="101D0690" w14:textId="03B8A8F2" w:rsidR="00642425" w:rsidRDefault="00642425" w:rsidP="001842C8"/>
    <w:p w14:paraId="5E35EE74" w14:textId="41CFD732" w:rsidR="001842C8" w:rsidRPr="00F42501" w:rsidRDefault="001842C8" w:rsidP="00F42501">
      <w:pPr>
        <w:rPr>
          <w:b/>
        </w:rPr>
      </w:pPr>
      <w:r w:rsidRPr="00F42501">
        <w:rPr>
          <w:b/>
        </w:rPr>
        <w:t>13 Sep 2018</w:t>
      </w:r>
    </w:p>
    <w:p w14:paraId="5D7F6C09" w14:textId="77777777" w:rsidR="001842C8" w:rsidRDefault="001842C8" w:rsidP="001842C8"/>
    <w:p w14:paraId="3DE80586" w14:textId="77777777" w:rsidR="001842C8" w:rsidRDefault="001842C8" w:rsidP="001842C8">
      <w:r>
        <w:t xml:space="preserve">Good Afternoon Mr </w:t>
      </w:r>
      <w:proofErr w:type="spellStart"/>
      <w:r>
        <w:t>Dekeyser</w:t>
      </w:r>
      <w:proofErr w:type="spellEnd"/>
      <w:r>
        <w:t>,</w:t>
      </w:r>
    </w:p>
    <w:p w14:paraId="7D071EEA" w14:textId="60565BDE" w:rsidR="001842C8" w:rsidRDefault="001842C8" w:rsidP="001842C8">
      <w:r>
        <w:t>I am emailing you to provide an update on how Mark IV Tech is progressing with your project you have tasked us.</w:t>
      </w:r>
    </w:p>
    <w:p w14:paraId="6835CDBF" w14:textId="2FCCFF82" w:rsidR="001842C8" w:rsidRDefault="001842C8" w:rsidP="001842C8">
      <w:r>
        <w:t xml:space="preserve">Over the last couple of </w:t>
      </w:r>
      <w:r w:rsidR="009D7429">
        <w:t>weeks,</w:t>
      </w:r>
      <w:r>
        <w:t xml:space="preserve"> the team has shifted into the development phase and is tracking well as per our team schedule.</w:t>
      </w:r>
    </w:p>
    <w:p w14:paraId="131CF5FC" w14:textId="265B4CAB" w:rsidR="001842C8" w:rsidRDefault="001842C8" w:rsidP="009D7429">
      <w:r>
        <w:t xml:space="preserve">So </w:t>
      </w:r>
      <w:proofErr w:type="gramStart"/>
      <w:r>
        <w:t>far</w:t>
      </w:r>
      <w:proofErr w:type="gramEnd"/>
      <w:r>
        <w:t xml:space="preserve"> we have achieved the following.</w:t>
      </w:r>
    </w:p>
    <w:p w14:paraId="59158F2D" w14:textId="054ED7DF" w:rsidR="001842C8" w:rsidRDefault="001842C8" w:rsidP="000E6876">
      <w:pPr>
        <w:pStyle w:val="ListParagraph"/>
        <w:numPr>
          <w:ilvl w:val="0"/>
          <w:numId w:val="18"/>
        </w:numPr>
      </w:pPr>
      <w:r>
        <w:t>Ongoing development of the front-end of the website including a consistent layout using CSS, HTML and bootstrap.</w:t>
      </w:r>
    </w:p>
    <w:p w14:paraId="2B2287E4" w14:textId="1059921C" w:rsidR="001842C8" w:rsidRDefault="001842C8" w:rsidP="000E6876">
      <w:pPr>
        <w:pStyle w:val="ListParagraph"/>
        <w:numPr>
          <w:ilvl w:val="0"/>
          <w:numId w:val="18"/>
        </w:numPr>
      </w:pPr>
      <w:r>
        <w:t>We have successfully started reading and writing to the database all of the metadata for the images.</w:t>
      </w:r>
    </w:p>
    <w:p w14:paraId="66C407CC" w14:textId="10DCECE7" w:rsidR="001842C8" w:rsidRDefault="001842C8" w:rsidP="000E6876">
      <w:pPr>
        <w:pStyle w:val="ListParagraph"/>
        <w:numPr>
          <w:ilvl w:val="0"/>
          <w:numId w:val="18"/>
        </w:numPr>
      </w:pPr>
      <w:r>
        <w:t>The database schema is fully developed and tweaks are being made as we find any problems with functionality.</w:t>
      </w:r>
    </w:p>
    <w:p w14:paraId="096C1260" w14:textId="5746ED40" w:rsidR="001842C8" w:rsidRDefault="001842C8" w:rsidP="000E6876">
      <w:pPr>
        <w:pStyle w:val="ListParagraph"/>
        <w:numPr>
          <w:ilvl w:val="0"/>
          <w:numId w:val="18"/>
        </w:numPr>
      </w:pPr>
      <w:r>
        <w:t>Currently working on implementing a browse button that will allow the user to select images from a directory on their computer.</w:t>
      </w:r>
    </w:p>
    <w:p w14:paraId="039A9090" w14:textId="6481B75E" w:rsidR="001842C8" w:rsidRDefault="001842C8" w:rsidP="001842C8">
      <w:r>
        <w:t>We are using Git Hub to keep track of all changes made to the website. If you like you can have a look at our repository so that you can see what has been achieved so far.</w:t>
      </w:r>
    </w:p>
    <w:p w14:paraId="6E07AFB9" w14:textId="77777777" w:rsidR="001842C8" w:rsidRDefault="001842C8" w:rsidP="001842C8">
      <w:r>
        <w:t xml:space="preserve"> https://github.com/Gregory1999/CSC3600</w:t>
      </w:r>
    </w:p>
    <w:p w14:paraId="25E9A646" w14:textId="77777777" w:rsidR="001842C8" w:rsidRDefault="001842C8" w:rsidP="001842C8">
      <w:r>
        <w:t>We will advise you on any planned changes to the architecture of the program if we run into any problems.</w:t>
      </w:r>
    </w:p>
    <w:p w14:paraId="02ABF139" w14:textId="77777777" w:rsidR="001842C8" w:rsidRDefault="001842C8" w:rsidP="001842C8">
      <w:r>
        <w:t>If you have any questions don't hesitate to email me.</w:t>
      </w:r>
    </w:p>
    <w:p w14:paraId="7256F6F6" w14:textId="77777777" w:rsidR="001842C8" w:rsidRDefault="001842C8" w:rsidP="001842C8">
      <w:r>
        <w:t>Regards,</w:t>
      </w:r>
    </w:p>
    <w:p w14:paraId="64B9FB64" w14:textId="77777777" w:rsidR="001842C8" w:rsidRDefault="001842C8" w:rsidP="001842C8">
      <w:r>
        <w:t>Isaac (Team Leader)</w:t>
      </w:r>
    </w:p>
    <w:p w14:paraId="24F9B43F" w14:textId="20984052" w:rsidR="001842C8" w:rsidRDefault="001842C8" w:rsidP="001842C8">
      <w:r>
        <w:t>Mark IV Tech</w:t>
      </w:r>
      <w:r w:rsidR="009D7429">
        <w:t>.</w:t>
      </w:r>
    </w:p>
    <w:p w14:paraId="6AF15820" w14:textId="5E22F9EE" w:rsidR="001842C8" w:rsidRDefault="001842C8" w:rsidP="00642425">
      <w:pPr>
        <w:ind w:left="0"/>
      </w:pPr>
    </w:p>
    <w:p w14:paraId="7EDB12FF" w14:textId="3574C449" w:rsidR="00AF0D24" w:rsidRDefault="00AF0D24" w:rsidP="00642425">
      <w:pPr>
        <w:ind w:left="0"/>
      </w:pPr>
    </w:p>
    <w:p w14:paraId="5B9B03E7" w14:textId="77777777" w:rsidR="00AF0D24" w:rsidRDefault="00AF0D24" w:rsidP="00642425">
      <w:pPr>
        <w:ind w:left="0"/>
      </w:pPr>
    </w:p>
    <w:p w14:paraId="4F5E0580" w14:textId="5707EBBC" w:rsidR="009D7429" w:rsidRPr="00F42501" w:rsidRDefault="009D7429" w:rsidP="00F42501">
      <w:pPr>
        <w:rPr>
          <w:b/>
        </w:rPr>
      </w:pPr>
      <w:r w:rsidRPr="00F42501">
        <w:rPr>
          <w:b/>
        </w:rPr>
        <w:lastRenderedPageBreak/>
        <w:t>13 Sept 2018</w:t>
      </w:r>
    </w:p>
    <w:p w14:paraId="65EB759E" w14:textId="77777777" w:rsidR="009D7429" w:rsidRDefault="009D7429" w:rsidP="00642425">
      <w:pPr>
        <w:ind w:left="0"/>
      </w:pPr>
    </w:p>
    <w:p w14:paraId="5FE588A9" w14:textId="5F1E2EBF" w:rsidR="001842C8" w:rsidRDefault="009D7429" w:rsidP="00642425">
      <w:pPr>
        <w:ind w:left="0"/>
      </w:pPr>
      <w:r>
        <w:t xml:space="preserve">Thank you for the report, Isaac and team.  I confirm that I can see the </w:t>
      </w:r>
      <w:proofErr w:type="spellStart"/>
      <w:r>
        <w:t>git</w:t>
      </w:r>
      <w:proofErr w:type="spellEnd"/>
      <w:r>
        <w:t xml:space="preserve"> repo and am able to see commit history and the "Insights" page on </w:t>
      </w:r>
      <w:proofErr w:type="spellStart"/>
      <w:r>
        <w:t>Github</w:t>
      </w:r>
      <w:proofErr w:type="spellEnd"/>
      <w:r>
        <w:t>.</w:t>
      </w:r>
      <w:r>
        <w:br/>
        <w:t>You seem to be tracking well overall. I assume the distribution of commits over team members will change, but if not please make sure that your reporting (course assignments) covers that aspect.</w:t>
      </w:r>
      <w:r>
        <w:br/>
      </w:r>
      <w:r>
        <w:br/>
        <w:t>Best regards,</w:t>
      </w:r>
      <w:r>
        <w:br/>
        <w:t>--Stijn.</w:t>
      </w:r>
    </w:p>
    <w:p w14:paraId="6B1B01FD" w14:textId="77777777" w:rsidR="009D7429" w:rsidRDefault="009D7429" w:rsidP="00642425">
      <w:pPr>
        <w:ind w:left="0"/>
      </w:pPr>
    </w:p>
    <w:p w14:paraId="1E96B312" w14:textId="16127387" w:rsidR="00642425" w:rsidRPr="00F42501" w:rsidRDefault="009D7429" w:rsidP="00F42501">
      <w:pPr>
        <w:rPr>
          <w:b/>
        </w:rPr>
      </w:pPr>
      <w:r w:rsidRPr="00F42501">
        <w:rPr>
          <w:b/>
        </w:rPr>
        <w:t>03 Oct 2018</w:t>
      </w:r>
    </w:p>
    <w:p w14:paraId="0DC9F28A" w14:textId="77777777" w:rsidR="00642425" w:rsidRDefault="00642425" w:rsidP="00642425">
      <w:pPr>
        <w:ind w:left="0"/>
      </w:pPr>
    </w:p>
    <w:p w14:paraId="54A36A13" w14:textId="16607735" w:rsidR="00642425" w:rsidRDefault="00642425" w:rsidP="009D7429">
      <w:r>
        <w:t xml:space="preserve">Good Afternoon Mr </w:t>
      </w:r>
      <w:proofErr w:type="spellStart"/>
      <w:r>
        <w:t>Dekeyser</w:t>
      </w:r>
      <w:proofErr w:type="spellEnd"/>
      <w:r>
        <w:t>,</w:t>
      </w:r>
    </w:p>
    <w:p w14:paraId="735AB462" w14:textId="77777777" w:rsidR="00642425" w:rsidRDefault="00642425" w:rsidP="009D7429">
      <w:r>
        <w:t>I am emailing you to provide an update on how Mark IV Tech is progressing with your project you have tasked us.</w:t>
      </w:r>
    </w:p>
    <w:p w14:paraId="63ABEA76" w14:textId="77777777" w:rsidR="00642425" w:rsidRDefault="00642425" w:rsidP="009D7429">
      <w:r>
        <w:t xml:space="preserve">Over the last couple of </w:t>
      </w:r>
      <w:proofErr w:type="gramStart"/>
      <w:r>
        <w:t>weeks</w:t>
      </w:r>
      <w:proofErr w:type="gramEnd"/>
      <w:r>
        <w:t xml:space="preserve"> the team has fully developed a working prototype website to the specifications provided.</w:t>
      </w:r>
    </w:p>
    <w:p w14:paraId="46171AC8" w14:textId="77777777" w:rsidR="00642425" w:rsidRDefault="00642425" w:rsidP="009D7429">
      <w:r>
        <w:t xml:space="preserve">So </w:t>
      </w:r>
      <w:proofErr w:type="gramStart"/>
      <w:r>
        <w:t>far</w:t>
      </w:r>
      <w:proofErr w:type="gramEnd"/>
      <w:r>
        <w:t xml:space="preserve"> we have achieved the following.</w:t>
      </w:r>
    </w:p>
    <w:p w14:paraId="50D391F2" w14:textId="1406FAE6" w:rsidR="00642425" w:rsidRDefault="00642425" w:rsidP="000E6876">
      <w:pPr>
        <w:pStyle w:val="ListParagraph"/>
        <w:numPr>
          <w:ilvl w:val="0"/>
          <w:numId w:val="19"/>
        </w:numPr>
      </w:pPr>
      <w:r>
        <w:t>Developed an easy to use front-end layout that remains consistent across the site and responsive over multiple devices by using bootstrap.</w:t>
      </w:r>
    </w:p>
    <w:p w14:paraId="5F92DB3C" w14:textId="7F2A6090" w:rsidR="00642425" w:rsidRDefault="00642425" w:rsidP="000E6876">
      <w:pPr>
        <w:pStyle w:val="ListParagraph"/>
        <w:numPr>
          <w:ilvl w:val="0"/>
          <w:numId w:val="19"/>
        </w:numPr>
      </w:pPr>
      <w:r>
        <w:t>We have successfully created a browse button that allows the user to navigate a specified drive on their computer and load a folder as a root directory which the website then scans and provides the images.</w:t>
      </w:r>
    </w:p>
    <w:p w14:paraId="1FF18356" w14:textId="4F5807A7" w:rsidR="00642425" w:rsidRDefault="00642425" w:rsidP="000E6876">
      <w:pPr>
        <w:pStyle w:val="ListParagraph"/>
        <w:numPr>
          <w:ilvl w:val="0"/>
          <w:numId w:val="19"/>
        </w:numPr>
      </w:pPr>
      <w:r>
        <w:t>The metadata can be edited on the website and the changes are saved to the user's original image file.</w:t>
      </w:r>
    </w:p>
    <w:p w14:paraId="0F483B5C" w14:textId="489F2789" w:rsidR="00642425" w:rsidRDefault="00642425" w:rsidP="000E6876">
      <w:pPr>
        <w:pStyle w:val="ListParagraph"/>
        <w:numPr>
          <w:ilvl w:val="0"/>
          <w:numId w:val="19"/>
        </w:numPr>
      </w:pPr>
      <w:r>
        <w:t>A simple search feature is present that allows the user to search via keywords in the metadata</w:t>
      </w:r>
    </w:p>
    <w:p w14:paraId="6119E5FA" w14:textId="23A77E4D" w:rsidR="00642425" w:rsidRDefault="00642425" w:rsidP="000E6876">
      <w:pPr>
        <w:pStyle w:val="ListParagraph"/>
        <w:numPr>
          <w:ilvl w:val="0"/>
          <w:numId w:val="19"/>
        </w:numPr>
      </w:pPr>
      <w:r>
        <w:t>An advanced search function has also been created that allows a user to search via specific metadata tags.</w:t>
      </w:r>
    </w:p>
    <w:p w14:paraId="39989272" w14:textId="75E602D1" w:rsidR="00642425" w:rsidRDefault="00642425" w:rsidP="000E6876">
      <w:pPr>
        <w:pStyle w:val="ListParagraph"/>
        <w:numPr>
          <w:ilvl w:val="0"/>
          <w:numId w:val="19"/>
        </w:numPr>
      </w:pPr>
      <w:r>
        <w:t>Documentation has been provided on each page of the site advising the user what that page is for.</w:t>
      </w:r>
    </w:p>
    <w:p w14:paraId="4884F952" w14:textId="77777777" w:rsidR="00642425" w:rsidRDefault="00642425" w:rsidP="009D7429">
      <w:r>
        <w:t>As the prototype is complete we are now in the final stages of testing and tweaking and can provide you with a version to run if you would like. If you would like to look at the development of the site, here is the link to our GitHub.</w:t>
      </w:r>
    </w:p>
    <w:p w14:paraId="121CA582" w14:textId="77777777" w:rsidR="00642425" w:rsidRDefault="00642425" w:rsidP="009D7429">
      <w:r>
        <w:t xml:space="preserve"> https://github.com/Gregory1999/CSC3600</w:t>
      </w:r>
    </w:p>
    <w:p w14:paraId="36AD460C" w14:textId="77777777" w:rsidR="00642425" w:rsidRDefault="00642425" w:rsidP="009D7429">
      <w:r>
        <w:t xml:space="preserve">From here we have started the final project report and will also be recording the usage of the website and showing the features it has so that we can present this recording to yourself thus allowing you to see the project and let us know if there </w:t>
      </w:r>
      <w:proofErr w:type="gramStart"/>
      <w:r>
        <w:t>is</w:t>
      </w:r>
      <w:proofErr w:type="gramEnd"/>
      <w:r>
        <w:t xml:space="preserve"> any final changes you want to make.</w:t>
      </w:r>
    </w:p>
    <w:p w14:paraId="2CE7E6B0" w14:textId="77777777" w:rsidR="00642425" w:rsidRDefault="00642425" w:rsidP="009D7429">
      <w:r>
        <w:t>If you have any questions don't hesitate to email me.</w:t>
      </w:r>
    </w:p>
    <w:p w14:paraId="5B6BB2D8" w14:textId="77777777" w:rsidR="00642425" w:rsidRDefault="00642425" w:rsidP="009D7429">
      <w:r>
        <w:t>Regards,</w:t>
      </w:r>
    </w:p>
    <w:p w14:paraId="4DB8EA66" w14:textId="77777777" w:rsidR="00642425" w:rsidRDefault="00642425" w:rsidP="009D7429"/>
    <w:p w14:paraId="4A053467" w14:textId="77777777" w:rsidR="00642425" w:rsidRDefault="00642425" w:rsidP="009D7429">
      <w:r>
        <w:lastRenderedPageBreak/>
        <w:t>Isaac (Team Leader)</w:t>
      </w:r>
    </w:p>
    <w:p w14:paraId="643775E8" w14:textId="44B83C18" w:rsidR="00642425" w:rsidRPr="00642425" w:rsidRDefault="00642425" w:rsidP="009D7429">
      <w:r>
        <w:t>Mark IV Tech.</w:t>
      </w:r>
    </w:p>
    <w:p w14:paraId="7DE23EB3" w14:textId="5BEF71B6" w:rsidR="00642425" w:rsidRDefault="00642425" w:rsidP="00CB3F02">
      <w:pPr>
        <w:ind w:left="0"/>
        <w:rPr>
          <w:b/>
        </w:rPr>
      </w:pPr>
    </w:p>
    <w:p w14:paraId="0BEA3DF8" w14:textId="1759E792" w:rsidR="00F42501" w:rsidRPr="00F42501" w:rsidRDefault="00F42501" w:rsidP="00F42501">
      <w:pPr>
        <w:rPr>
          <w:b/>
        </w:rPr>
      </w:pPr>
      <w:r w:rsidRPr="00F42501">
        <w:rPr>
          <w:b/>
        </w:rPr>
        <w:t>04 Oct 2018</w:t>
      </w:r>
    </w:p>
    <w:p w14:paraId="6F159B9C" w14:textId="77777777" w:rsidR="00F42501" w:rsidRDefault="00F42501" w:rsidP="00CB3F02">
      <w:pPr>
        <w:ind w:left="0"/>
        <w:rPr>
          <w:b/>
        </w:rPr>
      </w:pPr>
    </w:p>
    <w:p w14:paraId="2FAB9910" w14:textId="77777777" w:rsidR="00F42501" w:rsidRPr="00F42501" w:rsidRDefault="00F42501" w:rsidP="00F42501">
      <w:r w:rsidRPr="00F42501">
        <w:t xml:space="preserve">Thank you for the report, Isaac and team.  As before, I confirm that I can see the </w:t>
      </w:r>
      <w:proofErr w:type="spellStart"/>
      <w:r w:rsidRPr="00F42501">
        <w:t>git</w:t>
      </w:r>
      <w:proofErr w:type="spellEnd"/>
      <w:r w:rsidRPr="00F42501">
        <w:t xml:space="preserve"> repo and am able to see commit history and the "Insights" page on </w:t>
      </w:r>
      <w:proofErr w:type="spellStart"/>
      <w:r w:rsidRPr="00F42501">
        <w:t>Github</w:t>
      </w:r>
      <w:proofErr w:type="spellEnd"/>
      <w:r w:rsidRPr="00F42501">
        <w:t>.</w:t>
      </w:r>
    </w:p>
    <w:p w14:paraId="736CEDDE" w14:textId="77777777" w:rsidR="00F42501" w:rsidRPr="00F42501" w:rsidRDefault="00F42501" w:rsidP="00F42501">
      <w:r w:rsidRPr="00F42501">
        <w:t>Could you let me know please what your plans are (</w:t>
      </w:r>
      <w:proofErr w:type="spellStart"/>
      <w:proofErr w:type="gramStart"/>
      <w:r w:rsidRPr="00F42501">
        <w:t>ie</w:t>
      </w:r>
      <w:proofErr w:type="spellEnd"/>
      <w:r w:rsidRPr="00F42501">
        <w:t>.</w:t>
      </w:r>
      <w:proofErr w:type="gramEnd"/>
      <w:r w:rsidRPr="00F42501">
        <w:t xml:space="preserve"> date) regarding a Zoom meeting to demonstrate the prototype, or sending through the recording that you refer to?</w:t>
      </w:r>
    </w:p>
    <w:p w14:paraId="3853DD5A" w14:textId="0F26214C" w:rsidR="00F42501" w:rsidRDefault="00F42501" w:rsidP="00F42501">
      <w:r w:rsidRPr="00F42501">
        <w:t>Compared to your previous report, I note that the distribution of git commits over team members has not changed as much as expected.  Hence in your final report you will need to address the issue of *other* work (</w:t>
      </w:r>
      <w:proofErr w:type="gramStart"/>
      <w:r w:rsidRPr="00F42501">
        <w:t>non git</w:t>
      </w:r>
      <w:proofErr w:type="gramEnd"/>
      <w:r w:rsidRPr="00F42501">
        <w:t xml:space="preserve"> commits) done by team members, and the general distribution of contributions.</w:t>
      </w:r>
    </w:p>
    <w:p w14:paraId="045FA575" w14:textId="77777777" w:rsidR="00F42501" w:rsidRPr="001579CF" w:rsidRDefault="00F42501" w:rsidP="00F42501">
      <w:pPr>
        <w:ind w:left="0"/>
      </w:pPr>
    </w:p>
    <w:p w14:paraId="645B3239" w14:textId="77777777" w:rsidR="00F42501" w:rsidRPr="001579CF" w:rsidRDefault="00F42501" w:rsidP="00F42501">
      <w:pPr>
        <w:ind w:left="0"/>
      </w:pPr>
      <w:r w:rsidRPr="001579CF">
        <w:t>Best regards,</w:t>
      </w:r>
    </w:p>
    <w:p w14:paraId="6C6C6901" w14:textId="19A2A1CE" w:rsidR="00642425" w:rsidRPr="001579CF" w:rsidRDefault="00F42501" w:rsidP="00F42501">
      <w:pPr>
        <w:ind w:left="0"/>
      </w:pPr>
      <w:r w:rsidRPr="001579CF">
        <w:t>--Stijn.</w:t>
      </w:r>
    </w:p>
    <w:p w14:paraId="36EC4539" w14:textId="5E2EA169" w:rsidR="00642425" w:rsidRDefault="00642425" w:rsidP="00CB3F02">
      <w:pPr>
        <w:ind w:left="0"/>
        <w:rPr>
          <w:b/>
        </w:rPr>
      </w:pPr>
    </w:p>
    <w:p w14:paraId="3DF33141" w14:textId="6EFD8C69" w:rsidR="001579CF" w:rsidRDefault="001579CF" w:rsidP="001579CF">
      <w:pPr>
        <w:rPr>
          <w:b/>
        </w:rPr>
      </w:pPr>
      <w:r w:rsidRPr="001579CF">
        <w:rPr>
          <w:b/>
        </w:rPr>
        <w:t>05 Oct 2018</w:t>
      </w:r>
    </w:p>
    <w:p w14:paraId="10008F5C" w14:textId="77777777" w:rsidR="001579CF" w:rsidRPr="001579CF" w:rsidRDefault="001579CF" w:rsidP="001579CF">
      <w:pPr>
        <w:rPr>
          <w:b/>
        </w:rPr>
      </w:pPr>
    </w:p>
    <w:p w14:paraId="4B02855F" w14:textId="77777777" w:rsidR="001579CF" w:rsidRPr="001579CF" w:rsidRDefault="001579CF" w:rsidP="001579CF">
      <w:r w:rsidRPr="001579CF">
        <w:t xml:space="preserve">Hi Mr </w:t>
      </w:r>
      <w:proofErr w:type="spellStart"/>
      <w:r w:rsidRPr="001579CF">
        <w:t>Dekeyser</w:t>
      </w:r>
      <w:proofErr w:type="spellEnd"/>
    </w:p>
    <w:p w14:paraId="7577B854" w14:textId="77777777" w:rsidR="001579CF" w:rsidRPr="001579CF" w:rsidRDefault="001579CF" w:rsidP="001579CF">
      <w:r w:rsidRPr="001579CF">
        <w:t>We can demonstrate the prototype over zoom on Monday/Tuesday evening if that works for you. 5 or 5:30pm AEST? Or even this afternoon around 5pm AEST if available.</w:t>
      </w:r>
    </w:p>
    <w:p w14:paraId="264D120F" w14:textId="77777777" w:rsidR="001579CF" w:rsidRPr="001579CF" w:rsidRDefault="001579CF" w:rsidP="001579CF">
      <w:r w:rsidRPr="001579CF">
        <w:t>Regards</w:t>
      </w:r>
    </w:p>
    <w:p w14:paraId="0ECD3C78" w14:textId="77777777" w:rsidR="001579CF" w:rsidRPr="001579CF" w:rsidRDefault="001579CF" w:rsidP="001579CF">
      <w:r w:rsidRPr="001579CF">
        <w:t>Isaac</w:t>
      </w:r>
    </w:p>
    <w:p w14:paraId="6372B735" w14:textId="7295918C" w:rsidR="001579CF" w:rsidRDefault="001579CF" w:rsidP="001579CF">
      <w:r w:rsidRPr="001579CF">
        <w:t>Mark IV Tech.</w:t>
      </w:r>
    </w:p>
    <w:p w14:paraId="0BD59C91" w14:textId="3C65786D" w:rsidR="001579CF" w:rsidRDefault="001579CF" w:rsidP="00CB3F02">
      <w:pPr>
        <w:ind w:left="0"/>
        <w:rPr>
          <w:b/>
        </w:rPr>
      </w:pPr>
    </w:p>
    <w:p w14:paraId="1BC9C2DE" w14:textId="5B9627FC" w:rsidR="000008B3" w:rsidRPr="000008B3" w:rsidRDefault="000008B3" w:rsidP="000008B3">
      <w:pPr>
        <w:rPr>
          <w:b/>
        </w:rPr>
      </w:pPr>
      <w:r w:rsidRPr="000008B3">
        <w:rPr>
          <w:b/>
        </w:rPr>
        <w:t>05Oct 2018</w:t>
      </w:r>
    </w:p>
    <w:p w14:paraId="2A88E71C" w14:textId="77777777" w:rsidR="000008B3" w:rsidRDefault="000008B3" w:rsidP="000008B3"/>
    <w:p w14:paraId="6ED95B7A" w14:textId="2EA0944E" w:rsidR="000008B3" w:rsidRDefault="000008B3" w:rsidP="000008B3">
      <w:r>
        <w:t>Those times don't work well for me.  If you were originally planning to send me a (link to a) recording, then I can look at that and provide feedback if necessary.  Otherwise we will need to find a time slot that works for all.</w:t>
      </w:r>
      <w:r>
        <w:br/>
        <w:t>Best regards,</w:t>
      </w:r>
      <w:r>
        <w:br/>
        <w:t>--Stijn.</w:t>
      </w:r>
    </w:p>
    <w:p w14:paraId="61663526" w14:textId="2911D137" w:rsidR="000008B3" w:rsidRDefault="000008B3" w:rsidP="000008B3"/>
    <w:p w14:paraId="67C646C1" w14:textId="77777777" w:rsidR="000008B3" w:rsidRPr="000008B3" w:rsidRDefault="000008B3" w:rsidP="000008B3">
      <w:pPr>
        <w:rPr>
          <w:b/>
        </w:rPr>
      </w:pPr>
      <w:r w:rsidRPr="000008B3">
        <w:rPr>
          <w:b/>
        </w:rPr>
        <w:t>05Oct 2018</w:t>
      </w:r>
    </w:p>
    <w:p w14:paraId="2B93FFBA" w14:textId="77777777" w:rsidR="000008B3" w:rsidRDefault="000008B3" w:rsidP="000008B3"/>
    <w:p w14:paraId="61C05D4F" w14:textId="77777777" w:rsidR="000008B3" w:rsidRDefault="000008B3" w:rsidP="000008B3">
      <w:r>
        <w:t xml:space="preserve">Hi Mr </w:t>
      </w:r>
      <w:proofErr w:type="spellStart"/>
      <w:r>
        <w:t>Dekeyser</w:t>
      </w:r>
      <w:proofErr w:type="spellEnd"/>
      <w:r>
        <w:t>,</w:t>
      </w:r>
    </w:p>
    <w:p w14:paraId="2BC88F32" w14:textId="77777777" w:rsidR="000008B3" w:rsidRDefault="000008B3" w:rsidP="000008B3"/>
    <w:p w14:paraId="482A2F6E" w14:textId="77777777" w:rsidR="000008B3" w:rsidRDefault="000008B3" w:rsidP="000008B3">
      <w:r>
        <w:t>Thanks for the prompt reply, we have created a video of the prototype website outlining all the functions for your review.</w:t>
      </w:r>
    </w:p>
    <w:p w14:paraId="2DEFF5E5" w14:textId="77777777" w:rsidR="000008B3" w:rsidRDefault="000008B3" w:rsidP="000008B3">
      <w:r>
        <w:t>https://www.youtube.com/watch?v=9B7dSwnBdMY&amp;feature=youtu.be</w:t>
      </w:r>
    </w:p>
    <w:p w14:paraId="007359BA" w14:textId="77777777" w:rsidR="000008B3" w:rsidRDefault="000008B3" w:rsidP="000008B3">
      <w:r>
        <w:t>Please note: For the final release product, on the advanced search page, the simple search toolbar won't be included as it isn't necessary on that page.</w:t>
      </w:r>
    </w:p>
    <w:p w14:paraId="15851B41" w14:textId="77777777" w:rsidR="000008B3" w:rsidRDefault="000008B3" w:rsidP="000008B3">
      <w:r>
        <w:t>Any feedback would be greatly appreciated.</w:t>
      </w:r>
    </w:p>
    <w:p w14:paraId="7991FE02" w14:textId="77777777" w:rsidR="000008B3" w:rsidRDefault="000008B3" w:rsidP="000008B3">
      <w:r>
        <w:t>Regards,</w:t>
      </w:r>
    </w:p>
    <w:p w14:paraId="23A4E68B" w14:textId="77777777" w:rsidR="000008B3" w:rsidRDefault="000008B3" w:rsidP="000008B3">
      <w:r>
        <w:t>Isaac</w:t>
      </w:r>
    </w:p>
    <w:p w14:paraId="44CD90C7" w14:textId="3C953F31" w:rsidR="000008B3" w:rsidRDefault="000008B3" w:rsidP="000008B3">
      <w:r>
        <w:t>Mark IV Tech.</w:t>
      </w:r>
    </w:p>
    <w:p w14:paraId="44A615EA" w14:textId="32A3870D" w:rsidR="000008B3" w:rsidRDefault="000008B3" w:rsidP="000008B3"/>
    <w:p w14:paraId="21A7E168" w14:textId="6B1AAB26" w:rsidR="001579CF" w:rsidRPr="00B52A63" w:rsidRDefault="000008B3" w:rsidP="00B52A63">
      <w:pPr>
        <w:rPr>
          <w:b/>
        </w:rPr>
      </w:pPr>
      <w:r w:rsidRPr="00B52A63">
        <w:rPr>
          <w:b/>
        </w:rPr>
        <w:t>08 Oct 2018</w:t>
      </w:r>
    </w:p>
    <w:p w14:paraId="01118C27" w14:textId="77777777" w:rsidR="00642425" w:rsidRPr="00642425" w:rsidRDefault="00642425" w:rsidP="00B52A63"/>
    <w:p w14:paraId="7DE2A144" w14:textId="77777777" w:rsidR="00642425" w:rsidRDefault="00642425" w:rsidP="00B52A63">
      <w:r>
        <w:t>Hi all, thanks for the link to the video recording.  I believe it demonstrates the functionality of your application well.  From what I can see, I also believe the set of features that you've chosen to implement, form a logical coherent whole and hence you have a usable product.</w:t>
      </w:r>
    </w:p>
    <w:p w14:paraId="600CFED8" w14:textId="12E979F1" w:rsidR="00642425" w:rsidRDefault="00642425" w:rsidP="00AF0570">
      <w:r>
        <w:t>Some minor feedback:</w:t>
      </w:r>
    </w:p>
    <w:p w14:paraId="371BF104" w14:textId="4094435F" w:rsidR="00642425" w:rsidRDefault="00642425" w:rsidP="00AF0570">
      <w:r>
        <w:t>* searching on dates should probably pop up a date picker</w:t>
      </w:r>
    </w:p>
    <w:p w14:paraId="20A5690B" w14:textId="6F4837DE" w:rsidR="00642425" w:rsidRDefault="00642425" w:rsidP="00AF0570">
      <w:r>
        <w:t>* often users are interested in searching a date range, rather than 1 specific date</w:t>
      </w:r>
    </w:p>
    <w:p w14:paraId="2BE38C1C" w14:textId="0794B74A" w:rsidR="00642425" w:rsidRDefault="00642425" w:rsidP="00AF0570">
      <w:r>
        <w:t>* Question: is the altered metadata only saved to the database, or also to the file?  Do I lose the metadata I entered when I delete the database?</w:t>
      </w:r>
    </w:p>
    <w:p w14:paraId="5382C864" w14:textId="77777777" w:rsidR="00642425" w:rsidRDefault="00642425" w:rsidP="00B52A63">
      <w:r>
        <w:t>* Question: how does your algorithm notice whether the images in a directory have changed?  Is it a complete re-scan, or is there some efficiency built in skipping existing images?</w:t>
      </w:r>
    </w:p>
    <w:p w14:paraId="6E11605E" w14:textId="77777777" w:rsidR="00642425" w:rsidRDefault="00642425" w:rsidP="00B52A63">
      <w:r>
        <w:t>Best regards,</w:t>
      </w:r>
    </w:p>
    <w:p w14:paraId="25B70A1D" w14:textId="77777777" w:rsidR="00642425" w:rsidRDefault="00642425" w:rsidP="00B52A63">
      <w:r>
        <w:t>--Stijn.</w:t>
      </w:r>
    </w:p>
    <w:p w14:paraId="314FAA86" w14:textId="77777777" w:rsidR="00642425" w:rsidRDefault="00642425" w:rsidP="00B52A63"/>
    <w:p w14:paraId="3706B52A" w14:textId="36DE0715" w:rsidR="00642425" w:rsidRDefault="00B52A63" w:rsidP="00B52A63">
      <w:pPr>
        <w:rPr>
          <w:b/>
        </w:rPr>
      </w:pPr>
      <w:r w:rsidRPr="00B52A63">
        <w:rPr>
          <w:b/>
        </w:rPr>
        <w:t>09 Oct 2018</w:t>
      </w:r>
    </w:p>
    <w:p w14:paraId="7EC285D2" w14:textId="77777777" w:rsidR="00AF0570" w:rsidRPr="00B52A63" w:rsidRDefault="00AF0570" w:rsidP="00B52A63">
      <w:pPr>
        <w:rPr>
          <w:b/>
        </w:rPr>
      </w:pPr>
    </w:p>
    <w:p w14:paraId="28E48C55" w14:textId="77777777" w:rsidR="00642425" w:rsidRDefault="00642425" w:rsidP="00B52A63">
      <w:pPr>
        <w:ind w:left="0"/>
      </w:pPr>
      <w:r>
        <w:t xml:space="preserve">Good Evening Mr. </w:t>
      </w:r>
      <w:proofErr w:type="spellStart"/>
      <w:r>
        <w:t>Dekeyser</w:t>
      </w:r>
      <w:proofErr w:type="spellEnd"/>
      <w:r>
        <w:t>,</w:t>
      </w:r>
    </w:p>
    <w:p w14:paraId="0A6ECF8E" w14:textId="77777777" w:rsidR="00642425" w:rsidRDefault="00642425" w:rsidP="00B52A63">
      <w:pPr>
        <w:ind w:left="0"/>
      </w:pPr>
      <w:r>
        <w:t>In response to your questions,</w:t>
      </w:r>
    </w:p>
    <w:p w14:paraId="719CB792" w14:textId="77777777" w:rsidR="00642425" w:rsidRDefault="00642425" w:rsidP="00B52A63">
      <w:pPr>
        <w:ind w:left="0"/>
      </w:pPr>
      <w:r>
        <w:t>Is the altered metadata only saved to the database, or also to the file? Do I lose the metadata I entered when I delete the database?</w:t>
      </w:r>
    </w:p>
    <w:p w14:paraId="10AB322D" w14:textId="77777777" w:rsidR="00642425" w:rsidRDefault="00642425" w:rsidP="00B52A63">
      <w:pPr>
        <w:ind w:left="0"/>
      </w:pPr>
      <w:r>
        <w:t xml:space="preserve">The metadata is saved directly to the image and then a rescan saves the changes into the database. </w:t>
      </w:r>
      <w:proofErr w:type="gramStart"/>
      <w:r>
        <w:t>Therefore</w:t>
      </w:r>
      <w:proofErr w:type="gramEnd"/>
      <w:r>
        <w:t xml:space="preserve"> there is no loss of metadata when the database is deleted.</w:t>
      </w:r>
    </w:p>
    <w:p w14:paraId="1C316102" w14:textId="77777777" w:rsidR="00642425" w:rsidRDefault="00642425" w:rsidP="00B52A63">
      <w:pPr>
        <w:ind w:left="0"/>
      </w:pPr>
      <w:r>
        <w:t>How does your algorithm notice whether the images in a directory have changed? Is it a complete re-scan, or is there some efficiency built in skipping existing images?</w:t>
      </w:r>
    </w:p>
    <w:p w14:paraId="55660C16" w14:textId="77777777" w:rsidR="00642425" w:rsidRDefault="00642425" w:rsidP="00B52A63">
      <w:pPr>
        <w:ind w:left="0"/>
      </w:pPr>
      <w:r>
        <w:lastRenderedPageBreak/>
        <w:t xml:space="preserve">The database stores the last scan date-time, the scanning algorithm will get all image paths in the root directory and then loop over each file. If a file is already in the </w:t>
      </w:r>
      <w:proofErr w:type="spellStart"/>
      <w:r>
        <w:t>db</w:t>
      </w:r>
      <w:proofErr w:type="spellEnd"/>
      <w:r>
        <w:t xml:space="preserve"> the algorithm will check if it has been modified since the last scan. If it has been modified, the program will read in the files metadata, if not it will skip the image and go onto the next path.</w:t>
      </w:r>
    </w:p>
    <w:p w14:paraId="2C83C590" w14:textId="77777777" w:rsidR="00642425" w:rsidRDefault="00642425" w:rsidP="00B52A63"/>
    <w:p w14:paraId="563EEDD8" w14:textId="3F99B8F7" w:rsidR="00642425" w:rsidRDefault="00642425" w:rsidP="00B52A63">
      <w:pPr>
        <w:ind w:left="0"/>
      </w:pPr>
      <w:r>
        <w:t>We took your feedback on board and implemented your recommendations successfully. We have als</w:t>
      </w:r>
      <w:r w:rsidR="00B52A63">
        <w:t xml:space="preserve">o </w:t>
      </w:r>
      <w:r>
        <w:t>added multi-directory support as well.</w:t>
      </w:r>
    </w:p>
    <w:p w14:paraId="47374AB7" w14:textId="77777777" w:rsidR="00642425" w:rsidRDefault="00642425" w:rsidP="00B52A63"/>
    <w:p w14:paraId="2F3A20C1" w14:textId="77777777" w:rsidR="00642425" w:rsidRDefault="00642425" w:rsidP="00B52A63">
      <w:pPr>
        <w:ind w:left="0"/>
      </w:pPr>
      <w:r>
        <w:t>Regards,</w:t>
      </w:r>
    </w:p>
    <w:p w14:paraId="64075085" w14:textId="77777777" w:rsidR="00642425" w:rsidRDefault="00642425" w:rsidP="00B52A63">
      <w:pPr>
        <w:ind w:left="0"/>
      </w:pPr>
      <w:r>
        <w:t>Isaac</w:t>
      </w:r>
    </w:p>
    <w:p w14:paraId="57B08435" w14:textId="07A8F84E" w:rsidR="00642425" w:rsidRPr="00642425" w:rsidRDefault="00642425" w:rsidP="00B52A63">
      <w:pPr>
        <w:ind w:left="0"/>
        <w:sectPr w:rsidR="00642425" w:rsidRPr="00642425" w:rsidSect="005B2124">
          <w:pgSz w:w="12240" w:h="15840"/>
          <w:pgMar w:top="1440" w:right="1440" w:bottom="1440" w:left="1440" w:header="567" w:footer="567" w:gutter="0"/>
          <w:cols w:space="720"/>
          <w:titlePg/>
          <w:docGrid w:linePitch="360"/>
        </w:sectPr>
      </w:pPr>
      <w:r>
        <w:t>Mark IV Tech.</w:t>
      </w:r>
    </w:p>
    <w:p w14:paraId="5404022C" w14:textId="45FD436E" w:rsidR="00FE5225" w:rsidRDefault="00EB170A" w:rsidP="00EB170A">
      <w:pPr>
        <w:pStyle w:val="Heading1"/>
      </w:pPr>
      <w:bookmarkStart w:id="210" w:name="_Toc527283691"/>
      <w:r>
        <w:lastRenderedPageBreak/>
        <w:t>APPENDIX B: ACTIVITY LOG SHEETS</w:t>
      </w:r>
      <w:bookmarkEnd w:id="210"/>
    </w:p>
    <w:p w14:paraId="38D440CE" w14:textId="43C837C6" w:rsidR="00FE5225" w:rsidRDefault="00FE5225" w:rsidP="00FE5225"/>
    <w:p w14:paraId="7310821D" w14:textId="7738F3B9" w:rsidR="00982727" w:rsidRDefault="00982727" w:rsidP="00982727">
      <w:pPr>
        <w:pStyle w:val="Heading2"/>
      </w:pPr>
      <w:bookmarkStart w:id="211" w:name="_Toc527283692"/>
      <w:r>
        <w:t>Group Summary of Activity Log Sheets</w:t>
      </w:r>
      <w:bookmarkEnd w:id="211"/>
    </w:p>
    <w:tbl>
      <w:tblPr>
        <w:tblpPr w:leftFromText="180" w:rightFromText="180" w:vertAnchor="text" w:horzAnchor="margin" w:tblpXSpec="center" w:tblpY="240"/>
        <w:tblW w:w="16209" w:type="dxa"/>
        <w:tblLook w:val="04A0" w:firstRow="1" w:lastRow="0" w:firstColumn="1" w:lastColumn="0" w:noHBand="0" w:noVBand="1"/>
      </w:tblPr>
      <w:tblGrid>
        <w:gridCol w:w="1019"/>
        <w:gridCol w:w="1158"/>
        <w:gridCol w:w="4097"/>
        <w:gridCol w:w="2023"/>
        <w:gridCol w:w="1767"/>
        <w:gridCol w:w="1767"/>
        <w:gridCol w:w="2294"/>
        <w:gridCol w:w="860"/>
        <w:gridCol w:w="1224"/>
      </w:tblGrid>
      <w:tr w:rsidR="00982727" w:rsidRPr="00982727" w14:paraId="466E2CB5"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5B9BD5" w:fill="5B9BD5"/>
            <w:noWrap/>
            <w:vAlign w:val="bottom"/>
            <w:hideMark/>
          </w:tcPr>
          <w:p w14:paraId="2D3692AB"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Week Number</w:t>
            </w:r>
          </w:p>
        </w:tc>
        <w:tc>
          <w:tcPr>
            <w:tcW w:w="1158" w:type="dxa"/>
            <w:tcBorders>
              <w:top w:val="single" w:sz="4" w:space="0" w:color="9BC2E6"/>
              <w:left w:val="nil"/>
              <w:bottom w:val="single" w:sz="4" w:space="0" w:color="9BC2E6"/>
              <w:right w:val="nil"/>
            </w:tcBorders>
            <w:shd w:val="clear" w:color="5B9BD5" w:fill="5B9BD5"/>
            <w:noWrap/>
            <w:vAlign w:val="bottom"/>
            <w:hideMark/>
          </w:tcPr>
          <w:p w14:paraId="21A56265"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Initialising</w:t>
            </w:r>
          </w:p>
        </w:tc>
        <w:tc>
          <w:tcPr>
            <w:tcW w:w="4097" w:type="dxa"/>
            <w:tcBorders>
              <w:top w:val="single" w:sz="4" w:space="0" w:color="9BC2E6"/>
              <w:left w:val="nil"/>
              <w:bottom w:val="single" w:sz="4" w:space="0" w:color="9BC2E6"/>
              <w:right w:val="nil"/>
            </w:tcBorders>
            <w:shd w:val="clear" w:color="5B9BD5" w:fill="5B9BD5"/>
            <w:noWrap/>
            <w:vAlign w:val="bottom"/>
            <w:hideMark/>
          </w:tcPr>
          <w:p w14:paraId="60BC7FFA"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Discover and understand the details of the problem</w:t>
            </w:r>
          </w:p>
        </w:tc>
        <w:tc>
          <w:tcPr>
            <w:tcW w:w="2023" w:type="dxa"/>
            <w:tcBorders>
              <w:top w:val="single" w:sz="4" w:space="0" w:color="9BC2E6"/>
              <w:left w:val="nil"/>
              <w:bottom w:val="single" w:sz="4" w:space="0" w:color="9BC2E6"/>
              <w:right w:val="nil"/>
            </w:tcBorders>
            <w:shd w:val="clear" w:color="5B9BD5" w:fill="5B9BD5"/>
            <w:noWrap/>
            <w:vAlign w:val="bottom"/>
            <w:hideMark/>
          </w:tcPr>
          <w:p w14:paraId="3A867801"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Create the project plan.</w:t>
            </w:r>
          </w:p>
        </w:tc>
        <w:tc>
          <w:tcPr>
            <w:tcW w:w="1767" w:type="dxa"/>
            <w:tcBorders>
              <w:top w:val="single" w:sz="4" w:space="0" w:color="9BC2E6"/>
              <w:left w:val="nil"/>
              <w:bottom w:val="single" w:sz="4" w:space="0" w:color="9BC2E6"/>
              <w:right w:val="nil"/>
            </w:tcBorders>
            <w:shd w:val="clear" w:color="5B9BD5" w:fill="5B9BD5"/>
            <w:noWrap/>
            <w:vAlign w:val="bottom"/>
            <w:hideMark/>
          </w:tcPr>
          <w:p w14:paraId="53B6A491"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Design Components</w:t>
            </w:r>
          </w:p>
        </w:tc>
        <w:tc>
          <w:tcPr>
            <w:tcW w:w="1767" w:type="dxa"/>
            <w:tcBorders>
              <w:top w:val="single" w:sz="4" w:space="0" w:color="9BC2E6"/>
              <w:left w:val="nil"/>
              <w:bottom w:val="single" w:sz="4" w:space="0" w:color="9BC2E6"/>
              <w:right w:val="nil"/>
            </w:tcBorders>
            <w:shd w:val="clear" w:color="5B9BD5" w:fill="5B9BD5"/>
            <w:noWrap/>
            <w:vAlign w:val="bottom"/>
            <w:hideMark/>
          </w:tcPr>
          <w:p w14:paraId="20D41F3A"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Implement and Test</w:t>
            </w:r>
          </w:p>
        </w:tc>
        <w:tc>
          <w:tcPr>
            <w:tcW w:w="2294" w:type="dxa"/>
            <w:tcBorders>
              <w:top w:val="single" w:sz="4" w:space="0" w:color="9BC2E6"/>
              <w:left w:val="nil"/>
              <w:bottom w:val="single" w:sz="4" w:space="0" w:color="9BC2E6"/>
              <w:right w:val="nil"/>
            </w:tcBorders>
            <w:shd w:val="clear" w:color="5B9BD5" w:fill="5B9BD5"/>
            <w:noWrap/>
            <w:vAlign w:val="bottom"/>
            <w:hideMark/>
          </w:tcPr>
          <w:p w14:paraId="04BEB1AA"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Monitoring and Controlling</w:t>
            </w:r>
          </w:p>
        </w:tc>
        <w:tc>
          <w:tcPr>
            <w:tcW w:w="860" w:type="dxa"/>
            <w:tcBorders>
              <w:top w:val="single" w:sz="4" w:space="0" w:color="9BC2E6"/>
              <w:left w:val="nil"/>
              <w:bottom w:val="single" w:sz="4" w:space="0" w:color="9BC2E6"/>
              <w:right w:val="nil"/>
            </w:tcBorders>
            <w:shd w:val="clear" w:color="5B9BD5" w:fill="5B9BD5"/>
            <w:noWrap/>
            <w:vAlign w:val="bottom"/>
            <w:hideMark/>
          </w:tcPr>
          <w:p w14:paraId="22B28613"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Deploy</w:t>
            </w:r>
          </w:p>
        </w:tc>
        <w:tc>
          <w:tcPr>
            <w:tcW w:w="1224" w:type="dxa"/>
            <w:tcBorders>
              <w:top w:val="single" w:sz="4" w:space="0" w:color="9BC2E6"/>
              <w:left w:val="nil"/>
              <w:bottom w:val="single" w:sz="4" w:space="0" w:color="9BC2E6"/>
              <w:right w:val="single" w:sz="4" w:space="0" w:color="9BC2E6"/>
            </w:tcBorders>
            <w:shd w:val="clear" w:color="5B9BD5" w:fill="5B9BD5"/>
            <w:noWrap/>
            <w:vAlign w:val="bottom"/>
            <w:hideMark/>
          </w:tcPr>
          <w:p w14:paraId="35CE4D09"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Weekly Total</w:t>
            </w:r>
          </w:p>
        </w:tc>
      </w:tr>
      <w:tr w:rsidR="00982727" w:rsidRPr="00982727" w14:paraId="41ECD560"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0BB5FED0"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w:t>
            </w:r>
          </w:p>
        </w:tc>
        <w:tc>
          <w:tcPr>
            <w:tcW w:w="1158" w:type="dxa"/>
            <w:tcBorders>
              <w:top w:val="single" w:sz="4" w:space="0" w:color="9BC2E6"/>
              <w:left w:val="nil"/>
              <w:bottom w:val="single" w:sz="4" w:space="0" w:color="9BC2E6"/>
              <w:right w:val="nil"/>
            </w:tcBorders>
            <w:shd w:val="clear" w:color="DDEBF7" w:fill="DDEBF7"/>
            <w:noWrap/>
            <w:vAlign w:val="bottom"/>
            <w:hideMark/>
          </w:tcPr>
          <w:p w14:paraId="5FFD29F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12.25</w:t>
            </w:r>
          </w:p>
        </w:tc>
        <w:tc>
          <w:tcPr>
            <w:tcW w:w="4097" w:type="dxa"/>
            <w:tcBorders>
              <w:top w:val="single" w:sz="4" w:space="0" w:color="9BC2E6"/>
              <w:left w:val="nil"/>
              <w:bottom w:val="single" w:sz="4" w:space="0" w:color="9BC2E6"/>
              <w:right w:val="nil"/>
            </w:tcBorders>
            <w:shd w:val="clear" w:color="DDEBF7" w:fill="DDEBF7"/>
            <w:noWrap/>
            <w:vAlign w:val="bottom"/>
            <w:hideMark/>
          </w:tcPr>
          <w:p w14:paraId="0E4079C6"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w:t>
            </w:r>
          </w:p>
        </w:tc>
        <w:tc>
          <w:tcPr>
            <w:tcW w:w="2023" w:type="dxa"/>
            <w:tcBorders>
              <w:top w:val="single" w:sz="4" w:space="0" w:color="9BC2E6"/>
              <w:left w:val="nil"/>
              <w:bottom w:val="single" w:sz="4" w:space="0" w:color="9BC2E6"/>
              <w:right w:val="nil"/>
            </w:tcBorders>
            <w:shd w:val="clear" w:color="DDEBF7" w:fill="DDEBF7"/>
            <w:noWrap/>
            <w:vAlign w:val="bottom"/>
            <w:hideMark/>
          </w:tcPr>
          <w:p w14:paraId="5A8C508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w:t>
            </w:r>
          </w:p>
        </w:tc>
        <w:tc>
          <w:tcPr>
            <w:tcW w:w="1767" w:type="dxa"/>
            <w:tcBorders>
              <w:top w:val="single" w:sz="4" w:space="0" w:color="9BC2E6"/>
              <w:left w:val="nil"/>
              <w:bottom w:val="single" w:sz="4" w:space="0" w:color="9BC2E6"/>
              <w:right w:val="nil"/>
            </w:tcBorders>
            <w:shd w:val="clear" w:color="DDEBF7" w:fill="DDEBF7"/>
            <w:noWrap/>
            <w:vAlign w:val="bottom"/>
            <w:hideMark/>
          </w:tcPr>
          <w:p w14:paraId="53F9722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239E183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2294" w:type="dxa"/>
            <w:tcBorders>
              <w:top w:val="single" w:sz="4" w:space="0" w:color="9BC2E6"/>
              <w:left w:val="nil"/>
              <w:bottom w:val="single" w:sz="4" w:space="0" w:color="9BC2E6"/>
              <w:right w:val="nil"/>
            </w:tcBorders>
            <w:shd w:val="clear" w:color="DDEBF7" w:fill="DDEBF7"/>
            <w:noWrap/>
            <w:vAlign w:val="bottom"/>
            <w:hideMark/>
          </w:tcPr>
          <w:p w14:paraId="0313D71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860" w:type="dxa"/>
            <w:tcBorders>
              <w:top w:val="single" w:sz="4" w:space="0" w:color="9BC2E6"/>
              <w:left w:val="nil"/>
              <w:bottom w:val="single" w:sz="4" w:space="0" w:color="9BC2E6"/>
              <w:right w:val="nil"/>
            </w:tcBorders>
            <w:shd w:val="clear" w:color="DDEBF7" w:fill="DDEBF7"/>
            <w:noWrap/>
            <w:vAlign w:val="bottom"/>
            <w:hideMark/>
          </w:tcPr>
          <w:p w14:paraId="2B2F506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512CE22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20.25</w:t>
            </w:r>
          </w:p>
        </w:tc>
      </w:tr>
      <w:tr w:rsidR="00982727" w:rsidRPr="00982727" w14:paraId="7AB3D29B"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35C28A3C"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2</w:t>
            </w:r>
          </w:p>
        </w:tc>
        <w:tc>
          <w:tcPr>
            <w:tcW w:w="1158" w:type="dxa"/>
            <w:tcBorders>
              <w:top w:val="single" w:sz="4" w:space="0" w:color="9BC2E6"/>
              <w:left w:val="nil"/>
              <w:bottom w:val="single" w:sz="4" w:space="0" w:color="9BC2E6"/>
              <w:right w:val="nil"/>
            </w:tcBorders>
            <w:shd w:val="clear" w:color="auto" w:fill="auto"/>
            <w:noWrap/>
            <w:vAlign w:val="bottom"/>
            <w:hideMark/>
          </w:tcPr>
          <w:p w14:paraId="033DE8C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w:t>
            </w:r>
          </w:p>
        </w:tc>
        <w:tc>
          <w:tcPr>
            <w:tcW w:w="4097" w:type="dxa"/>
            <w:tcBorders>
              <w:top w:val="single" w:sz="4" w:space="0" w:color="9BC2E6"/>
              <w:left w:val="nil"/>
              <w:bottom w:val="single" w:sz="4" w:space="0" w:color="9BC2E6"/>
              <w:right w:val="nil"/>
            </w:tcBorders>
            <w:shd w:val="clear" w:color="auto" w:fill="auto"/>
            <w:noWrap/>
            <w:vAlign w:val="bottom"/>
            <w:hideMark/>
          </w:tcPr>
          <w:p w14:paraId="7917F0F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7.5</w:t>
            </w:r>
          </w:p>
        </w:tc>
        <w:tc>
          <w:tcPr>
            <w:tcW w:w="2023" w:type="dxa"/>
            <w:tcBorders>
              <w:top w:val="single" w:sz="4" w:space="0" w:color="9BC2E6"/>
              <w:left w:val="nil"/>
              <w:bottom w:val="single" w:sz="4" w:space="0" w:color="9BC2E6"/>
              <w:right w:val="nil"/>
            </w:tcBorders>
            <w:shd w:val="clear" w:color="auto" w:fill="auto"/>
            <w:noWrap/>
            <w:vAlign w:val="bottom"/>
            <w:hideMark/>
          </w:tcPr>
          <w:p w14:paraId="2684D376"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w:t>
            </w:r>
          </w:p>
        </w:tc>
        <w:tc>
          <w:tcPr>
            <w:tcW w:w="1767" w:type="dxa"/>
            <w:tcBorders>
              <w:top w:val="single" w:sz="4" w:space="0" w:color="9BC2E6"/>
              <w:left w:val="nil"/>
              <w:bottom w:val="single" w:sz="4" w:space="0" w:color="9BC2E6"/>
              <w:right w:val="nil"/>
            </w:tcBorders>
            <w:shd w:val="clear" w:color="auto" w:fill="auto"/>
            <w:noWrap/>
            <w:vAlign w:val="bottom"/>
            <w:hideMark/>
          </w:tcPr>
          <w:p w14:paraId="50B10D3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w:t>
            </w:r>
          </w:p>
        </w:tc>
        <w:tc>
          <w:tcPr>
            <w:tcW w:w="1767" w:type="dxa"/>
            <w:tcBorders>
              <w:top w:val="single" w:sz="4" w:space="0" w:color="9BC2E6"/>
              <w:left w:val="nil"/>
              <w:bottom w:val="single" w:sz="4" w:space="0" w:color="9BC2E6"/>
              <w:right w:val="nil"/>
            </w:tcBorders>
            <w:shd w:val="clear" w:color="auto" w:fill="auto"/>
            <w:noWrap/>
            <w:vAlign w:val="bottom"/>
            <w:hideMark/>
          </w:tcPr>
          <w:p w14:paraId="3355BFE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w:t>
            </w:r>
          </w:p>
        </w:tc>
        <w:tc>
          <w:tcPr>
            <w:tcW w:w="2294" w:type="dxa"/>
            <w:tcBorders>
              <w:top w:val="single" w:sz="4" w:space="0" w:color="9BC2E6"/>
              <w:left w:val="nil"/>
              <w:bottom w:val="single" w:sz="4" w:space="0" w:color="9BC2E6"/>
              <w:right w:val="nil"/>
            </w:tcBorders>
            <w:shd w:val="clear" w:color="auto" w:fill="auto"/>
            <w:noWrap/>
            <w:vAlign w:val="bottom"/>
            <w:hideMark/>
          </w:tcPr>
          <w:p w14:paraId="7BB05D4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860" w:type="dxa"/>
            <w:tcBorders>
              <w:top w:val="single" w:sz="4" w:space="0" w:color="9BC2E6"/>
              <w:left w:val="nil"/>
              <w:bottom w:val="single" w:sz="4" w:space="0" w:color="9BC2E6"/>
              <w:right w:val="nil"/>
            </w:tcBorders>
            <w:shd w:val="clear" w:color="auto" w:fill="auto"/>
            <w:noWrap/>
            <w:vAlign w:val="bottom"/>
            <w:hideMark/>
          </w:tcPr>
          <w:p w14:paraId="37F774D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2B4B16B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22.75</w:t>
            </w:r>
          </w:p>
        </w:tc>
      </w:tr>
      <w:tr w:rsidR="00982727" w:rsidRPr="00982727" w14:paraId="6E429B21"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5FA379DF"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3</w:t>
            </w:r>
          </w:p>
        </w:tc>
        <w:tc>
          <w:tcPr>
            <w:tcW w:w="1158" w:type="dxa"/>
            <w:tcBorders>
              <w:top w:val="single" w:sz="4" w:space="0" w:color="9BC2E6"/>
              <w:left w:val="nil"/>
              <w:bottom w:val="single" w:sz="4" w:space="0" w:color="9BC2E6"/>
              <w:right w:val="nil"/>
            </w:tcBorders>
            <w:shd w:val="clear" w:color="DDEBF7" w:fill="DDEBF7"/>
            <w:noWrap/>
            <w:vAlign w:val="bottom"/>
            <w:hideMark/>
          </w:tcPr>
          <w:p w14:paraId="1D8739B4"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DDEBF7" w:fill="DDEBF7"/>
            <w:noWrap/>
            <w:vAlign w:val="bottom"/>
            <w:hideMark/>
          </w:tcPr>
          <w:p w14:paraId="67BD722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1.5</w:t>
            </w:r>
          </w:p>
        </w:tc>
        <w:tc>
          <w:tcPr>
            <w:tcW w:w="2023" w:type="dxa"/>
            <w:tcBorders>
              <w:top w:val="single" w:sz="4" w:space="0" w:color="9BC2E6"/>
              <w:left w:val="nil"/>
              <w:bottom w:val="single" w:sz="4" w:space="0" w:color="9BC2E6"/>
              <w:right w:val="nil"/>
            </w:tcBorders>
            <w:shd w:val="clear" w:color="DDEBF7" w:fill="DDEBF7"/>
            <w:noWrap/>
            <w:vAlign w:val="bottom"/>
            <w:hideMark/>
          </w:tcPr>
          <w:p w14:paraId="69D0174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15.5</w:t>
            </w:r>
          </w:p>
        </w:tc>
        <w:tc>
          <w:tcPr>
            <w:tcW w:w="1767" w:type="dxa"/>
            <w:tcBorders>
              <w:top w:val="single" w:sz="4" w:space="0" w:color="9BC2E6"/>
              <w:left w:val="nil"/>
              <w:bottom w:val="single" w:sz="4" w:space="0" w:color="9BC2E6"/>
              <w:right w:val="nil"/>
            </w:tcBorders>
            <w:shd w:val="clear" w:color="DDEBF7" w:fill="DDEBF7"/>
            <w:noWrap/>
            <w:vAlign w:val="bottom"/>
            <w:hideMark/>
          </w:tcPr>
          <w:p w14:paraId="6F190C7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w:t>
            </w:r>
          </w:p>
        </w:tc>
        <w:tc>
          <w:tcPr>
            <w:tcW w:w="1767" w:type="dxa"/>
            <w:tcBorders>
              <w:top w:val="single" w:sz="4" w:space="0" w:color="9BC2E6"/>
              <w:left w:val="nil"/>
              <w:bottom w:val="single" w:sz="4" w:space="0" w:color="9BC2E6"/>
              <w:right w:val="nil"/>
            </w:tcBorders>
            <w:shd w:val="clear" w:color="DDEBF7" w:fill="DDEBF7"/>
            <w:noWrap/>
            <w:vAlign w:val="bottom"/>
            <w:hideMark/>
          </w:tcPr>
          <w:p w14:paraId="2EFF90F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w:t>
            </w:r>
          </w:p>
        </w:tc>
        <w:tc>
          <w:tcPr>
            <w:tcW w:w="2294" w:type="dxa"/>
            <w:tcBorders>
              <w:top w:val="single" w:sz="4" w:space="0" w:color="9BC2E6"/>
              <w:left w:val="nil"/>
              <w:bottom w:val="single" w:sz="4" w:space="0" w:color="9BC2E6"/>
              <w:right w:val="nil"/>
            </w:tcBorders>
            <w:shd w:val="clear" w:color="DDEBF7" w:fill="DDEBF7"/>
            <w:noWrap/>
            <w:vAlign w:val="bottom"/>
            <w:hideMark/>
          </w:tcPr>
          <w:p w14:paraId="1D68161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860" w:type="dxa"/>
            <w:tcBorders>
              <w:top w:val="single" w:sz="4" w:space="0" w:color="9BC2E6"/>
              <w:left w:val="nil"/>
              <w:bottom w:val="single" w:sz="4" w:space="0" w:color="9BC2E6"/>
              <w:right w:val="nil"/>
            </w:tcBorders>
            <w:shd w:val="clear" w:color="DDEBF7" w:fill="DDEBF7"/>
            <w:noWrap/>
            <w:vAlign w:val="bottom"/>
            <w:hideMark/>
          </w:tcPr>
          <w:p w14:paraId="3D242E19"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30094256"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21.25</w:t>
            </w:r>
          </w:p>
        </w:tc>
      </w:tr>
      <w:tr w:rsidR="00982727" w:rsidRPr="00982727" w14:paraId="1BCD87F6"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0C46428B"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4</w:t>
            </w:r>
          </w:p>
        </w:tc>
        <w:tc>
          <w:tcPr>
            <w:tcW w:w="1158" w:type="dxa"/>
            <w:tcBorders>
              <w:top w:val="single" w:sz="4" w:space="0" w:color="9BC2E6"/>
              <w:left w:val="nil"/>
              <w:bottom w:val="single" w:sz="4" w:space="0" w:color="9BC2E6"/>
              <w:right w:val="nil"/>
            </w:tcBorders>
            <w:shd w:val="clear" w:color="auto" w:fill="auto"/>
            <w:noWrap/>
            <w:vAlign w:val="bottom"/>
            <w:hideMark/>
          </w:tcPr>
          <w:p w14:paraId="7E73843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0.5</w:t>
            </w:r>
          </w:p>
        </w:tc>
        <w:tc>
          <w:tcPr>
            <w:tcW w:w="4097" w:type="dxa"/>
            <w:tcBorders>
              <w:top w:val="single" w:sz="4" w:space="0" w:color="9BC2E6"/>
              <w:left w:val="nil"/>
              <w:bottom w:val="single" w:sz="4" w:space="0" w:color="9BC2E6"/>
              <w:right w:val="nil"/>
            </w:tcBorders>
            <w:shd w:val="clear" w:color="auto" w:fill="auto"/>
            <w:noWrap/>
            <w:vAlign w:val="bottom"/>
            <w:hideMark/>
          </w:tcPr>
          <w:p w14:paraId="30A43B4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2023" w:type="dxa"/>
            <w:tcBorders>
              <w:top w:val="single" w:sz="4" w:space="0" w:color="9BC2E6"/>
              <w:left w:val="nil"/>
              <w:bottom w:val="single" w:sz="4" w:space="0" w:color="9BC2E6"/>
              <w:right w:val="nil"/>
            </w:tcBorders>
            <w:shd w:val="clear" w:color="auto" w:fill="auto"/>
            <w:noWrap/>
            <w:vAlign w:val="bottom"/>
            <w:hideMark/>
          </w:tcPr>
          <w:p w14:paraId="2781D719"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13</w:t>
            </w:r>
          </w:p>
        </w:tc>
        <w:tc>
          <w:tcPr>
            <w:tcW w:w="1767" w:type="dxa"/>
            <w:tcBorders>
              <w:top w:val="single" w:sz="4" w:space="0" w:color="9BC2E6"/>
              <w:left w:val="nil"/>
              <w:bottom w:val="single" w:sz="4" w:space="0" w:color="9BC2E6"/>
              <w:right w:val="nil"/>
            </w:tcBorders>
            <w:shd w:val="clear" w:color="auto" w:fill="auto"/>
            <w:noWrap/>
            <w:vAlign w:val="bottom"/>
            <w:hideMark/>
          </w:tcPr>
          <w:p w14:paraId="3B25B38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3065D70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12</w:t>
            </w:r>
          </w:p>
        </w:tc>
        <w:tc>
          <w:tcPr>
            <w:tcW w:w="2294" w:type="dxa"/>
            <w:tcBorders>
              <w:top w:val="single" w:sz="4" w:space="0" w:color="9BC2E6"/>
              <w:left w:val="nil"/>
              <w:bottom w:val="single" w:sz="4" w:space="0" w:color="9BC2E6"/>
              <w:right w:val="nil"/>
            </w:tcBorders>
            <w:shd w:val="clear" w:color="auto" w:fill="auto"/>
            <w:noWrap/>
            <w:vAlign w:val="bottom"/>
            <w:hideMark/>
          </w:tcPr>
          <w:p w14:paraId="4DF7FBB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4.25</w:t>
            </w:r>
          </w:p>
        </w:tc>
        <w:tc>
          <w:tcPr>
            <w:tcW w:w="860" w:type="dxa"/>
            <w:tcBorders>
              <w:top w:val="single" w:sz="4" w:space="0" w:color="9BC2E6"/>
              <w:left w:val="nil"/>
              <w:bottom w:val="single" w:sz="4" w:space="0" w:color="9BC2E6"/>
              <w:right w:val="nil"/>
            </w:tcBorders>
            <w:shd w:val="clear" w:color="auto" w:fill="auto"/>
            <w:noWrap/>
            <w:vAlign w:val="bottom"/>
            <w:hideMark/>
          </w:tcPr>
          <w:p w14:paraId="3D808E3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07DBF18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30</w:t>
            </w:r>
          </w:p>
        </w:tc>
      </w:tr>
      <w:tr w:rsidR="00982727" w:rsidRPr="00982727" w14:paraId="256DEA69"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36E59985"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5</w:t>
            </w:r>
          </w:p>
        </w:tc>
        <w:tc>
          <w:tcPr>
            <w:tcW w:w="1158" w:type="dxa"/>
            <w:tcBorders>
              <w:top w:val="single" w:sz="4" w:space="0" w:color="9BC2E6"/>
              <w:left w:val="nil"/>
              <w:bottom w:val="single" w:sz="4" w:space="0" w:color="9BC2E6"/>
              <w:right w:val="nil"/>
            </w:tcBorders>
            <w:shd w:val="clear" w:color="DDEBF7" w:fill="DDEBF7"/>
            <w:noWrap/>
            <w:vAlign w:val="bottom"/>
            <w:hideMark/>
          </w:tcPr>
          <w:p w14:paraId="213F632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w:t>
            </w:r>
          </w:p>
        </w:tc>
        <w:tc>
          <w:tcPr>
            <w:tcW w:w="4097" w:type="dxa"/>
            <w:tcBorders>
              <w:top w:val="single" w:sz="4" w:space="0" w:color="9BC2E6"/>
              <w:left w:val="nil"/>
              <w:bottom w:val="single" w:sz="4" w:space="0" w:color="9BC2E6"/>
              <w:right w:val="nil"/>
            </w:tcBorders>
            <w:shd w:val="clear" w:color="DDEBF7" w:fill="DDEBF7"/>
            <w:noWrap/>
            <w:vAlign w:val="bottom"/>
            <w:hideMark/>
          </w:tcPr>
          <w:p w14:paraId="17CB8ED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2023" w:type="dxa"/>
            <w:tcBorders>
              <w:top w:val="single" w:sz="4" w:space="0" w:color="9BC2E6"/>
              <w:left w:val="nil"/>
              <w:bottom w:val="single" w:sz="4" w:space="0" w:color="9BC2E6"/>
              <w:right w:val="nil"/>
            </w:tcBorders>
            <w:shd w:val="clear" w:color="DDEBF7" w:fill="DDEBF7"/>
            <w:noWrap/>
            <w:vAlign w:val="bottom"/>
            <w:hideMark/>
          </w:tcPr>
          <w:p w14:paraId="7734508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6</w:t>
            </w:r>
          </w:p>
        </w:tc>
        <w:tc>
          <w:tcPr>
            <w:tcW w:w="1767" w:type="dxa"/>
            <w:tcBorders>
              <w:top w:val="single" w:sz="4" w:space="0" w:color="9BC2E6"/>
              <w:left w:val="nil"/>
              <w:bottom w:val="single" w:sz="4" w:space="0" w:color="9BC2E6"/>
              <w:right w:val="nil"/>
            </w:tcBorders>
            <w:shd w:val="clear" w:color="DDEBF7" w:fill="DDEBF7"/>
            <w:noWrap/>
            <w:vAlign w:val="bottom"/>
            <w:hideMark/>
          </w:tcPr>
          <w:p w14:paraId="2D025D9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4ECDC1E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10</w:t>
            </w:r>
          </w:p>
        </w:tc>
        <w:tc>
          <w:tcPr>
            <w:tcW w:w="2294" w:type="dxa"/>
            <w:tcBorders>
              <w:top w:val="single" w:sz="4" w:space="0" w:color="9BC2E6"/>
              <w:left w:val="nil"/>
              <w:bottom w:val="single" w:sz="4" w:space="0" w:color="9BC2E6"/>
              <w:right w:val="nil"/>
            </w:tcBorders>
            <w:shd w:val="clear" w:color="DDEBF7" w:fill="DDEBF7"/>
            <w:noWrap/>
            <w:vAlign w:val="bottom"/>
            <w:hideMark/>
          </w:tcPr>
          <w:p w14:paraId="46937B8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860" w:type="dxa"/>
            <w:tcBorders>
              <w:top w:val="single" w:sz="4" w:space="0" w:color="9BC2E6"/>
              <w:left w:val="nil"/>
              <w:bottom w:val="single" w:sz="4" w:space="0" w:color="9BC2E6"/>
              <w:right w:val="nil"/>
            </w:tcBorders>
            <w:shd w:val="clear" w:color="DDEBF7" w:fill="DDEBF7"/>
            <w:noWrap/>
            <w:vAlign w:val="bottom"/>
            <w:hideMark/>
          </w:tcPr>
          <w:p w14:paraId="22F7AD8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12C8338A"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20.5</w:t>
            </w:r>
          </w:p>
        </w:tc>
      </w:tr>
      <w:tr w:rsidR="00982727" w:rsidRPr="00982727" w14:paraId="57F41EF8"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04C6773E"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6</w:t>
            </w:r>
          </w:p>
        </w:tc>
        <w:tc>
          <w:tcPr>
            <w:tcW w:w="1158" w:type="dxa"/>
            <w:tcBorders>
              <w:top w:val="single" w:sz="4" w:space="0" w:color="9BC2E6"/>
              <w:left w:val="nil"/>
              <w:bottom w:val="single" w:sz="4" w:space="0" w:color="9BC2E6"/>
              <w:right w:val="nil"/>
            </w:tcBorders>
            <w:shd w:val="clear" w:color="auto" w:fill="auto"/>
            <w:noWrap/>
            <w:vAlign w:val="bottom"/>
            <w:hideMark/>
          </w:tcPr>
          <w:p w14:paraId="4CD948B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w:t>
            </w:r>
          </w:p>
        </w:tc>
        <w:tc>
          <w:tcPr>
            <w:tcW w:w="4097" w:type="dxa"/>
            <w:tcBorders>
              <w:top w:val="single" w:sz="4" w:space="0" w:color="9BC2E6"/>
              <w:left w:val="nil"/>
              <w:bottom w:val="single" w:sz="4" w:space="0" w:color="9BC2E6"/>
              <w:right w:val="nil"/>
            </w:tcBorders>
            <w:shd w:val="clear" w:color="auto" w:fill="auto"/>
            <w:noWrap/>
            <w:vAlign w:val="bottom"/>
            <w:hideMark/>
          </w:tcPr>
          <w:p w14:paraId="46C82B8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5.25</w:t>
            </w:r>
          </w:p>
        </w:tc>
        <w:tc>
          <w:tcPr>
            <w:tcW w:w="2023" w:type="dxa"/>
            <w:tcBorders>
              <w:top w:val="single" w:sz="4" w:space="0" w:color="9BC2E6"/>
              <w:left w:val="nil"/>
              <w:bottom w:val="single" w:sz="4" w:space="0" w:color="9BC2E6"/>
              <w:right w:val="nil"/>
            </w:tcBorders>
            <w:shd w:val="clear" w:color="auto" w:fill="auto"/>
            <w:noWrap/>
            <w:vAlign w:val="bottom"/>
            <w:hideMark/>
          </w:tcPr>
          <w:p w14:paraId="083A2AE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3A8D232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w:t>
            </w:r>
          </w:p>
        </w:tc>
        <w:tc>
          <w:tcPr>
            <w:tcW w:w="1767" w:type="dxa"/>
            <w:tcBorders>
              <w:top w:val="single" w:sz="4" w:space="0" w:color="9BC2E6"/>
              <w:left w:val="nil"/>
              <w:bottom w:val="single" w:sz="4" w:space="0" w:color="9BC2E6"/>
              <w:right w:val="nil"/>
            </w:tcBorders>
            <w:shd w:val="clear" w:color="auto" w:fill="auto"/>
            <w:noWrap/>
            <w:vAlign w:val="bottom"/>
            <w:hideMark/>
          </w:tcPr>
          <w:p w14:paraId="538B833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6</w:t>
            </w:r>
          </w:p>
        </w:tc>
        <w:tc>
          <w:tcPr>
            <w:tcW w:w="2294" w:type="dxa"/>
            <w:tcBorders>
              <w:top w:val="single" w:sz="4" w:space="0" w:color="9BC2E6"/>
              <w:left w:val="nil"/>
              <w:bottom w:val="single" w:sz="4" w:space="0" w:color="9BC2E6"/>
              <w:right w:val="nil"/>
            </w:tcBorders>
            <w:shd w:val="clear" w:color="auto" w:fill="auto"/>
            <w:noWrap/>
            <w:vAlign w:val="bottom"/>
            <w:hideMark/>
          </w:tcPr>
          <w:p w14:paraId="2A349C5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860" w:type="dxa"/>
            <w:tcBorders>
              <w:top w:val="single" w:sz="4" w:space="0" w:color="9BC2E6"/>
              <w:left w:val="nil"/>
              <w:bottom w:val="single" w:sz="4" w:space="0" w:color="9BC2E6"/>
              <w:right w:val="nil"/>
            </w:tcBorders>
            <w:shd w:val="clear" w:color="auto" w:fill="auto"/>
            <w:noWrap/>
            <w:vAlign w:val="bottom"/>
            <w:hideMark/>
          </w:tcPr>
          <w:p w14:paraId="3F5F39A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4334B44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17.5</w:t>
            </w:r>
          </w:p>
        </w:tc>
      </w:tr>
      <w:tr w:rsidR="00982727" w:rsidRPr="00982727" w14:paraId="0C040320"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4B54E583"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7</w:t>
            </w:r>
          </w:p>
        </w:tc>
        <w:tc>
          <w:tcPr>
            <w:tcW w:w="1158" w:type="dxa"/>
            <w:tcBorders>
              <w:top w:val="single" w:sz="4" w:space="0" w:color="9BC2E6"/>
              <w:left w:val="nil"/>
              <w:bottom w:val="single" w:sz="4" w:space="0" w:color="9BC2E6"/>
              <w:right w:val="nil"/>
            </w:tcBorders>
            <w:shd w:val="clear" w:color="DDEBF7" w:fill="DDEBF7"/>
            <w:noWrap/>
            <w:vAlign w:val="bottom"/>
            <w:hideMark/>
          </w:tcPr>
          <w:p w14:paraId="12F5AF2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w:t>
            </w:r>
          </w:p>
        </w:tc>
        <w:tc>
          <w:tcPr>
            <w:tcW w:w="4097" w:type="dxa"/>
            <w:tcBorders>
              <w:top w:val="single" w:sz="4" w:space="0" w:color="9BC2E6"/>
              <w:left w:val="nil"/>
              <w:bottom w:val="single" w:sz="4" w:space="0" w:color="9BC2E6"/>
              <w:right w:val="nil"/>
            </w:tcBorders>
            <w:shd w:val="clear" w:color="DDEBF7" w:fill="DDEBF7"/>
            <w:noWrap/>
            <w:vAlign w:val="bottom"/>
            <w:hideMark/>
          </w:tcPr>
          <w:p w14:paraId="764C44F9"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3.75</w:t>
            </w:r>
          </w:p>
        </w:tc>
        <w:tc>
          <w:tcPr>
            <w:tcW w:w="2023" w:type="dxa"/>
            <w:tcBorders>
              <w:top w:val="single" w:sz="4" w:space="0" w:color="9BC2E6"/>
              <w:left w:val="nil"/>
              <w:bottom w:val="single" w:sz="4" w:space="0" w:color="9BC2E6"/>
              <w:right w:val="nil"/>
            </w:tcBorders>
            <w:shd w:val="clear" w:color="DDEBF7" w:fill="DDEBF7"/>
            <w:noWrap/>
            <w:vAlign w:val="bottom"/>
            <w:hideMark/>
          </w:tcPr>
          <w:p w14:paraId="66FF094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6114D11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18</w:t>
            </w:r>
          </w:p>
        </w:tc>
        <w:tc>
          <w:tcPr>
            <w:tcW w:w="1767" w:type="dxa"/>
            <w:tcBorders>
              <w:top w:val="single" w:sz="4" w:space="0" w:color="9BC2E6"/>
              <w:left w:val="nil"/>
              <w:bottom w:val="single" w:sz="4" w:space="0" w:color="9BC2E6"/>
              <w:right w:val="nil"/>
            </w:tcBorders>
            <w:shd w:val="clear" w:color="DDEBF7" w:fill="DDEBF7"/>
            <w:noWrap/>
            <w:vAlign w:val="bottom"/>
            <w:hideMark/>
          </w:tcPr>
          <w:p w14:paraId="76A77FA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10.5</w:t>
            </w:r>
          </w:p>
        </w:tc>
        <w:tc>
          <w:tcPr>
            <w:tcW w:w="2294" w:type="dxa"/>
            <w:tcBorders>
              <w:top w:val="single" w:sz="4" w:space="0" w:color="9BC2E6"/>
              <w:left w:val="nil"/>
              <w:bottom w:val="single" w:sz="4" w:space="0" w:color="9BC2E6"/>
              <w:right w:val="nil"/>
            </w:tcBorders>
            <w:shd w:val="clear" w:color="DDEBF7" w:fill="DDEBF7"/>
            <w:noWrap/>
            <w:vAlign w:val="bottom"/>
            <w:hideMark/>
          </w:tcPr>
          <w:p w14:paraId="12D9315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2.75</w:t>
            </w:r>
          </w:p>
        </w:tc>
        <w:tc>
          <w:tcPr>
            <w:tcW w:w="860" w:type="dxa"/>
            <w:tcBorders>
              <w:top w:val="single" w:sz="4" w:space="0" w:color="9BC2E6"/>
              <w:left w:val="nil"/>
              <w:bottom w:val="single" w:sz="4" w:space="0" w:color="9BC2E6"/>
              <w:right w:val="nil"/>
            </w:tcBorders>
            <w:shd w:val="clear" w:color="DDEBF7" w:fill="DDEBF7"/>
            <w:noWrap/>
            <w:vAlign w:val="bottom"/>
            <w:hideMark/>
          </w:tcPr>
          <w:p w14:paraId="314794D4"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22254CE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37</w:t>
            </w:r>
          </w:p>
        </w:tc>
      </w:tr>
      <w:tr w:rsidR="00982727" w:rsidRPr="00982727" w14:paraId="13BC3BEB"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10F8A7DD"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8</w:t>
            </w:r>
          </w:p>
        </w:tc>
        <w:tc>
          <w:tcPr>
            <w:tcW w:w="1158" w:type="dxa"/>
            <w:tcBorders>
              <w:top w:val="single" w:sz="4" w:space="0" w:color="9BC2E6"/>
              <w:left w:val="nil"/>
              <w:bottom w:val="single" w:sz="4" w:space="0" w:color="9BC2E6"/>
              <w:right w:val="nil"/>
            </w:tcBorders>
            <w:shd w:val="clear" w:color="auto" w:fill="auto"/>
            <w:noWrap/>
            <w:vAlign w:val="bottom"/>
            <w:hideMark/>
          </w:tcPr>
          <w:p w14:paraId="2E4C767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auto" w:fill="auto"/>
            <w:noWrap/>
            <w:vAlign w:val="bottom"/>
            <w:hideMark/>
          </w:tcPr>
          <w:p w14:paraId="4669A16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4.25</w:t>
            </w:r>
          </w:p>
        </w:tc>
        <w:tc>
          <w:tcPr>
            <w:tcW w:w="2023" w:type="dxa"/>
            <w:tcBorders>
              <w:top w:val="single" w:sz="4" w:space="0" w:color="9BC2E6"/>
              <w:left w:val="nil"/>
              <w:bottom w:val="single" w:sz="4" w:space="0" w:color="9BC2E6"/>
              <w:right w:val="nil"/>
            </w:tcBorders>
            <w:shd w:val="clear" w:color="auto" w:fill="auto"/>
            <w:noWrap/>
            <w:vAlign w:val="bottom"/>
            <w:hideMark/>
          </w:tcPr>
          <w:p w14:paraId="5D60BA2A"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62D2B26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12</w:t>
            </w:r>
          </w:p>
        </w:tc>
        <w:tc>
          <w:tcPr>
            <w:tcW w:w="1767" w:type="dxa"/>
            <w:tcBorders>
              <w:top w:val="single" w:sz="4" w:space="0" w:color="9BC2E6"/>
              <w:left w:val="nil"/>
              <w:bottom w:val="single" w:sz="4" w:space="0" w:color="9BC2E6"/>
              <w:right w:val="nil"/>
            </w:tcBorders>
            <w:shd w:val="clear" w:color="auto" w:fill="auto"/>
            <w:noWrap/>
            <w:vAlign w:val="bottom"/>
            <w:hideMark/>
          </w:tcPr>
          <w:p w14:paraId="4811F3E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8.5</w:t>
            </w:r>
          </w:p>
        </w:tc>
        <w:tc>
          <w:tcPr>
            <w:tcW w:w="2294" w:type="dxa"/>
            <w:tcBorders>
              <w:top w:val="single" w:sz="4" w:space="0" w:color="9BC2E6"/>
              <w:left w:val="nil"/>
              <w:bottom w:val="single" w:sz="4" w:space="0" w:color="9BC2E6"/>
              <w:right w:val="nil"/>
            </w:tcBorders>
            <w:shd w:val="clear" w:color="auto" w:fill="auto"/>
            <w:noWrap/>
            <w:vAlign w:val="bottom"/>
            <w:hideMark/>
          </w:tcPr>
          <w:p w14:paraId="73C6B56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0.75</w:t>
            </w:r>
          </w:p>
        </w:tc>
        <w:tc>
          <w:tcPr>
            <w:tcW w:w="860" w:type="dxa"/>
            <w:tcBorders>
              <w:top w:val="single" w:sz="4" w:space="0" w:color="9BC2E6"/>
              <w:left w:val="nil"/>
              <w:bottom w:val="single" w:sz="4" w:space="0" w:color="9BC2E6"/>
              <w:right w:val="nil"/>
            </w:tcBorders>
            <w:shd w:val="clear" w:color="auto" w:fill="auto"/>
            <w:noWrap/>
            <w:vAlign w:val="bottom"/>
            <w:hideMark/>
          </w:tcPr>
          <w:p w14:paraId="29299A5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3C11D8F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25.5</w:t>
            </w:r>
          </w:p>
        </w:tc>
      </w:tr>
      <w:tr w:rsidR="00982727" w:rsidRPr="00982727" w14:paraId="2D837586"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375359D9"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9</w:t>
            </w:r>
          </w:p>
        </w:tc>
        <w:tc>
          <w:tcPr>
            <w:tcW w:w="1158" w:type="dxa"/>
            <w:tcBorders>
              <w:top w:val="single" w:sz="4" w:space="0" w:color="9BC2E6"/>
              <w:left w:val="nil"/>
              <w:bottom w:val="single" w:sz="4" w:space="0" w:color="9BC2E6"/>
              <w:right w:val="nil"/>
            </w:tcBorders>
            <w:shd w:val="clear" w:color="DDEBF7" w:fill="DDEBF7"/>
            <w:noWrap/>
            <w:vAlign w:val="bottom"/>
            <w:hideMark/>
          </w:tcPr>
          <w:p w14:paraId="13AAAB8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DDEBF7" w:fill="DDEBF7"/>
            <w:noWrap/>
            <w:vAlign w:val="bottom"/>
            <w:hideMark/>
          </w:tcPr>
          <w:p w14:paraId="15824D4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2.25</w:t>
            </w:r>
          </w:p>
        </w:tc>
        <w:tc>
          <w:tcPr>
            <w:tcW w:w="2023" w:type="dxa"/>
            <w:tcBorders>
              <w:top w:val="single" w:sz="4" w:space="0" w:color="9BC2E6"/>
              <w:left w:val="nil"/>
              <w:bottom w:val="single" w:sz="4" w:space="0" w:color="9BC2E6"/>
              <w:right w:val="nil"/>
            </w:tcBorders>
            <w:shd w:val="clear" w:color="DDEBF7" w:fill="DDEBF7"/>
            <w:noWrap/>
            <w:vAlign w:val="bottom"/>
            <w:hideMark/>
          </w:tcPr>
          <w:p w14:paraId="42DA84D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5426F7D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13</w:t>
            </w:r>
          </w:p>
        </w:tc>
        <w:tc>
          <w:tcPr>
            <w:tcW w:w="1767" w:type="dxa"/>
            <w:tcBorders>
              <w:top w:val="single" w:sz="4" w:space="0" w:color="9BC2E6"/>
              <w:left w:val="nil"/>
              <w:bottom w:val="single" w:sz="4" w:space="0" w:color="9BC2E6"/>
              <w:right w:val="nil"/>
            </w:tcBorders>
            <w:shd w:val="clear" w:color="DDEBF7" w:fill="DDEBF7"/>
            <w:noWrap/>
            <w:vAlign w:val="bottom"/>
            <w:hideMark/>
          </w:tcPr>
          <w:p w14:paraId="75FF7EE5"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12.5</w:t>
            </w:r>
          </w:p>
        </w:tc>
        <w:tc>
          <w:tcPr>
            <w:tcW w:w="2294" w:type="dxa"/>
            <w:tcBorders>
              <w:top w:val="single" w:sz="4" w:space="0" w:color="9BC2E6"/>
              <w:left w:val="nil"/>
              <w:bottom w:val="single" w:sz="4" w:space="0" w:color="9BC2E6"/>
              <w:right w:val="nil"/>
            </w:tcBorders>
            <w:shd w:val="clear" w:color="DDEBF7" w:fill="DDEBF7"/>
            <w:noWrap/>
            <w:vAlign w:val="bottom"/>
            <w:hideMark/>
          </w:tcPr>
          <w:p w14:paraId="65B41E6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1.75</w:t>
            </w:r>
          </w:p>
        </w:tc>
        <w:tc>
          <w:tcPr>
            <w:tcW w:w="860" w:type="dxa"/>
            <w:tcBorders>
              <w:top w:val="single" w:sz="4" w:space="0" w:color="9BC2E6"/>
              <w:left w:val="nil"/>
              <w:bottom w:val="single" w:sz="4" w:space="0" w:color="9BC2E6"/>
              <w:right w:val="nil"/>
            </w:tcBorders>
            <w:shd w:val="clear" w:color="DDEBF7" w:fill="DDEBF7"/>
            <w:noWrap/>
            <w:vAlign w:val="bottom"/>
            <w:hideMark/>
          </w:tcPr>
          <w:p w14:paraId="4A008348"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10B93DC5"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29.5</w:t>
            </w:r>
          </w:p>
        </w:tc>
      </w:tr>
      <w:tr w:rsidR="00982727" w:rsidRPr="00982727" w14:paraId="2491A826"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2740700C"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10</w:t>
            </w:r>
          </w:p>
        </w:tc>
        <w:tc>
          <w:tcPr>
            <w:tcW w:w="1158" w:type="dxa"/>
            <w:tcBorders>
              <w:top w:val="single" w:sz="4" w:space="0" w:color="9BC2E6"/>
              <w:left w:val="nil"/>
              <w:bottom w:val="single" w:sz="4" w:space="0" w:color="9BC2E6"/>
              <w:right w:val="nil"/>
            </w:tcBorders>
            <w:shd w:val="clear" w:color="auto" w:fill="auto"/>
            <w:noWrap/>
            <w:vAlign w:val="bottom"/>
            <w:hideMark/>
          </w:tcPr>
          <w:p w14:paraId="6E173215"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auto" w:fill="auto"/>
            <w:noWrap/>
            <w:vAlign w:val="bottom"/>
            <w:hideMark/>
          </w:tcPr>
          <w:p w14:paraId="0AE9328A"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2023" w:type="dxa"/>
            <w:tcBorders>
              <w:top w:val="single" w:sz="4" w:space="0" w:color="9BC2E6"/>
              <w:left w:val="nil"/>
              <w:bottom w:val="single" w:sz="4" w:space="0" w:color="9BC2E6"/>
              <w:right w:val="nil"/>
            </w:tcBorders>
            <w:shd w:val="clear" w:color="auto" w:fill="auto"/>
            <w:noWrap/>
            <w:vAlign w:val="bottom"/>
            <w:hideMark/>
          </w:tcPr>
          <w:p w14:paraId="2F44829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7253C0D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8</w:t>
            </w:r>
          </w:p>
        </w:tc>
        <w:tc>
          <w:tcPr>
            <w:tcW w:w="1767" w:type="dxa"/>
            <w:tcBorders>
              <w:top w:val="single" w:sz="4" w:space="0" w:color="9BC2E6"/>
              <w:left w:val="nil"/>
              <w:bottom w:val="single" w:sz="4" w:space="0" w:color="9BC2E6"/>
              <w:right w:val="nil"/>
            </w:tcBorders>
            <w:shd w:val="clear" w:color="auto" w:fill="auto"/>
            <w:noWrap/>
            <w:vAlign w:val="bottom"/>
            <w:hideMark/>
          </w:tcPr>
          <w:p w14:paraId="121AB37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19</w:t>
            </w:r>
          </w:p>
        </w:tc>
        <w:tc>
          <w:tcPr>
            <w:tcW w:w="2294" w:type="dxa"/>
            <w:tcBorders>
              <w:top w:val="single" w:sz="4" w:space="0" w:color="9BC2E6"/>
              <w:left w:val="nil"/>
              <w:bottom w:val="single" w:sz="4" w:space="0" w:color="9BC2E6"/>
              <w:right w:val="nil"/>
            </w:tcBorders>
            <w:shd w:val="clear" w:color="auto" w:fill="auto"/>
            <w:noWrap/>
            <w:vAlign w:val="bottom"/>
            <w:hideMark/>
          </w:tcPr>
          <w:p w14:paraId="25643D64"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0.75</w:t>
            </w:r>
          </w:p>
        </w:tc>
        <w:tc>
          <w:tcPr>
            <w:tcW w:w="860" w:type="dxa"/>
            <w:tcBorders>
              <w:top w:val="single" w:sz="4" w:space="0" w:color="9BC2E6"/>
              <w:left w:val="nil"/>
              <w:bottom w:val="single" w:sz="4" w:space="0" w:color="9BC2E6"/>
              <w:right w:val="nil"/>
            </w:tcBorders>
            <w:shd w:val="clear" w:color="auto" w:fill="auto"/>
            <w:noWrap/>
            <w:vAlign w:val="bottom"/>
            <w:hideMark/>
          </w:tcPr>
          <w:p w14:paraId="1193F8A7"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74B6D18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28</w:t>
            </w:r>
          </w:p>
        </w:tc>
      </w:tr>
      <w:tr w:rsidR="00982727" w:rsidRPr="00982727" w14:paraId="27C402D8"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02EC8DF4"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11</w:t>
            </w:r>
          </w:p>
        </w:tc>
        <w:tc>
          <w:tcPr>
            <w:tcW w:w="1158" w:type="dxa"/>
            <w:tcBorders>
              <w:top w:val="single" w:sz="4" w:space="0" w:color="9BC2E6"/>
              <w:left w:val="nil"/>
              <w:bottom w:val="single" w:sz="4" w:space="0" w:color="9BC2E6"/>
              <w:right w:val="nil"/>
            </w:tcBorders>
            <w:shd w:val="clear" w:color="DDEBF7" w:fill="DDEBF7"/>
            <w:noWrap/>
            <w:vAlign w:val="bottom"/>
            <w:hideMark/>
          </w:tcPr>
          <w:p w14:paraId="480E7C71"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DDEBF7" w:fill="DDEBF7"/>
            <w:noWrap/>
            <w:vAlign w:val="bottom"/>
            <w:hideMark/>
          </w:tcPr>
          <w:p w14:paraId="6EC8DAB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0.25</w:t>
            </w:r>
          </w:p>
        </w:tc>
        <w:tc>
          <w:tcPr>
            <w:tcW w:w="2023" w:type="dxa"/>
            <w:tcBorders>
              <w:top w:val="single" w:sz="4" w:space="0" w:color="9BC2E6"/>
              <w:left w:val="nil"/>
              <w:bottom w:val="single" w:sz="4" w:space="0" w:color="9BC2E6"/>
              <w:right w:val="nil"/>
            </w:tcBorders>
            <w:shd w:val="clear" w:color="DDEBF7" w:fill="DDEBF7"/>
            <w:noWrap/>
            <w:vAlign w:val="bottom"/>
            <w:hideMark/>
          </w:tcPr>
          <w:p w14:paraId="2A7C4D6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7DB2C3BB"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7.5</w:t>
            </w:r>
          </w:p>
        </w:tc>
        <w:tc>
          <w:tcPr>
            <w:tcW w:w="1767" w:type="dxa"/>
            <w:tcBorders>
              <w:top w:val="single" w:sz="4" w:space="0" w:color="9BC2E6"/>
              <w:left w:val="nil"/>
              <w:bottom w:val="single" w:sz="4" w:space="0" w:color="9BC2E6"/>
              <w:right w:val="nil"/>
            </w:tcBorders>
            <w:shd w:val="clear" w:color="DDEBF7" w:fill="DDEBF7"/>
            <w:noWrap/>
            <w:vAlign w:val="bottom"/>
            <w:hideMark/>
          </w:tcPr>
          <w:p w14:paraId="4E0BD02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15</w:t>
            </w:r>
          </w:p>
        </w:tc>
        <w:tc>
          <w:tcPr>
            <w:tcW w:w="2294" w:type="dxa"/>
            <w:tcBorders>
              <w:top w:val="single" w:sz="4" w:space="0" w:color="9BC2E6"/>
              <w:left w:val="nil"/>
              <w:bottom w:val="single" w:sz="4" w:space="0" w:color="9BC2E6"/>
              <w:right w:val="nil"/>
            </w:tcBorders>
            <w:shd w:val="clear" w:color="DDEBF7" w:fill="DDEBF7"/>
            <w:noWrap/>
            <w:vAlign w:val="bottom"/>
            <w:hideMark/>
          </w:tcPr>
          <w:p w14:paraId="363E0FE9"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0.75</w:t>
            </w:r>
          </w:p>
        </w:tc>
        <w:tc>
          <w:tcPr>
            <w:tcW w:w="860" w:type="dxa"/>
            <w:tcBorders>
              <w:top w:val="single" w:sz="4" w:space="0" w:color="9BC2E6"/>
              <w:left w:val="nil"/>
              <w:bottom w:val="single" w:sz="4" w:space="0" w:color="9BC2E6"/>
              <w:right w:val="nil"/>
            </w:tcBorders>
            <w:shd w:val="clear" w:color="DDEBF7" w:fill="DDEBF7"/>
            <w:noWrap/>
            <w:vAlign w:val="bottom"/>
            <w:hideMark/>
          </w:tcPr>
          <w:p w14:paraId="05F53504"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0.5</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2AFF85F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24</w:t>
            </w:r>
          </w:p>
        </w:tc>
      </w:tr>
      <w:tr w:rsidR="00982727" w:rsidRPr="00982727" w14:paraId="4B6A9586" w14:textId="77777777" w:rsidTr="00982727">
        <w:trPr>
          <w:trHeight w:val="271"/>
        </w:trPr>
        <w:tc>
          <w:tcPr>
            <w:tcW w:w="1019" w:type="dxa"/>
            <w:tcBorders>
              <w:top w:val="single" w:sz="4" w:space="0" w:color="9BC2E6"/>
              <w:left w:val="single" w:sz="4" w:space="0" w:color="9BC2E6"/>
              <w:bottom w:val="single" w:sz="4" w:space="0" w:color="9BC2E6"/>
              <w:right w:val="nil"/>
            </w:tcBorders>
            <w:shd w:val="clear" w:color="auto" w:fill="auto"/>
            <w:noWrap/>
            <w:vAlign w:val="bottom"/>
            <w:hideMark/>
          </w:tcPr>
          <w:p w14:paraId="25ADDA55"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12</w:t>
            </w:r>
          </w:p>
        </w:tc>
        <w:tc>
          <w:tcPr>
            <w:tcW w:w="1158" w:type="dxa"/>
            <w:tcBorders>
              <w:top w:val="single" w:sz="4" w:space="0" w:color="9BC2E6"/>
              <w:left w:val="nil"/>
              <w:bottom w:val="single" w:sz="4" w:space="0" w:color="9BC2E6"/>
              <w:right w:val="nil"/>
            </w:tcBorders>
            <w:shd w:val="clear" w:color="auto" w:fill="auto"/>
            <w:noWrap/>
            <w:vAlign w:val="bottom"/>
            <w:hideMark/>
          </w:tcPr>
          <w:p w14:paraId="199DBBC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auto" w:fill="auto"/>
            <w:noWrap/>
            <w:vAlign w:val="bottom"/>
            <w:hideMark/>
          </w:tcPr>
          <w:p w14:paraId="5338C2E3"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w:t>
            </w:r>
          </w:p>
        </w:tc>
        <w:tc>
          <w:tcPr>
            <w:tcW w:w="2023" w:type="dxa"/>
            <w:tcBorders>
              <w:top w:val="single" w:sz="4" w:space="0" w:color="9BC2E6"/>
              <w:left w:val="nil"/>
              <w:bottom w:val="single" w:sz="4" w:space="0" w:color="9BC2E6"/>
              <w:right w:val="nil"/>
            </w:tcBorders>
            <w:shd w:val="clear" w:color="auto" w:fill="auto"/>
            <w:noWrap/>
            <w:vAlign w:val="bottom"/>
            <w:hideMark/>
          </w:tcPr>
          <w:p w14:paraId="43996E4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auto" w:fill="auto"/>
            <w:noWrap/>
            <w:vAlign w:val="bottom"/>
            <w:hideMark/>
          </w:tcPr>
          <w:p w14:paraId="7027B41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3.5</w:t>
            </w:r>
          </w:p>
        </w:tc>
        <w:tc>
          <w:tcPr>
            <w:tcW w:w="1767" w:type="dxa"/>
            <w:tcBorders>
              <w:top w:val="single" w:sz="4" w:space="0" w:color="9BC2E6"/>
              <w:left w:val="nil"/>
              <w:bottom w:val="single" w:sz="4" w:space="0" w:color="9BC2E6"/>
              <w:right w:val="nil"/>
            </w:tcBorders>
            <w:shd w:val="clear" w:color="auto" w:fill="auto"/>
            <w:noWrap/>
            <w:vAlign w:val="bottom"/>
            <w:hideMark/>
          </w:tcPr>
          <w:p w14:paraId="3E35AA15"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w:t>
            </w:r>
          </w:p>
        </w:tc>
        <w:tc>
          <w:tcPr>
            <w:tcW w:w="2294" w:type="dxa"/>
            <w:tcBorders>
              <w:top w:val="single" w:sz="4" w:space="0" w:color="9BC2E6"/>
              <w:left w:val="nil"/>
              <w:bottom w:val="single" w:sz="4" w:space="0" w:color="9BC2E6"/>
              <w:right w:val="nil"/>
            </w:tcBorders>
            <w:shd w:val="clear" w:color="auto" w:fill="auto"/>
            <w:noWrap/>
            <w:vAlign w:val="bottom"/>
            <w:hideMark/>
          </w:tcPr>
          <w:p w14:paraId="2BCAB0B0"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5.5</w:t>
            </w:r>
          </w:p>
        </w:tc>
        <w:tc>
          <w:tcPr>
            <w:tcW w:w="860" w:type="dxa"/>
            <w:tcBorders>
              <w:top w:val="single" w:sz="4" w:space="0" w:color="9BC2E6"/>
              <w:left w:val="nil"/>
              <w:bottom w:val="single" w:sz="4" w:space="0" w:color="9BC2E6"/>
              <w:right w:val="nil"/>
            </w:tcBorders>
            <w:shd w:val="clear" w:color="auto" w:fill="auto"/>
            <w:noWrap/>
            <w:vAlign w:val="bottom"/>
            <w:hideMark/>
          </w:tcPr>
          <w:p w14:paraId="19E9073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2</w:t>
            </w:r>
          </w:p>
        </w:tc>
        <w:tc>
          <w:tcPr>
            <w:tcW w:w="1224" w:type="dxa"/>
            <w:tcBorders>
              <w:top w:val="single" w:sz="4" w:space="0" w:color="9BC2E6"/>
              <w:left w:val="nil"/>
              <w:bottom w:val="single" w:sz="4" w:space="0" w:color="9BC2E6"/>
              <w:right w:val="single" w:sz="4" w:space="0" w:color="9BC2E6"/>
            </w:tcBorders>
            <w:shd w:val="clear" w:color="auto" w:fill="auto"/>
            <w:noWrap/>
            <w:vAlign w:val="bottom"/>
            <w:hideMark/>
          </w:tcPr>
          <w:p w14:paraId="1BC76496"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17</w:t>
            </w:r>
          </w:p>
        </w:tc>
      </w:tr>
      <w:tr w:rsidR="00982727" w:rsidRPr="00982727" w14:paraId="4A5F8050" w14:textId="77777777" w:rsidTr="00982727">
        <w:trPr>
          <w:trHeight w:val="284"/>
        </w:trPr>
        <w:tc>
          <w:tcPr>
            <w:tcW w:w="1019" w:type="dxa"/>
            <w:tcBorders>
              <w:top w:val="single" w:sz="4" w:space="0" w:color="9BC2E6"/>
              <w:left w:val="single" w:sz="4" w:space="0" w:color="9BC2E6"/>
              <w:bottom w:val="single" w:sz="4" w:space="0" w:color="9BC2E6"/>
              <w:right w:val="nil"/>
            </w:tcBorders>
            <w:shd w:val="clear" w:color="DDEBF7" w:fill="DDEBF7"/>
            <w:noWrap/>
            <w:vAlign w:val="bottom"/>
            <w:hideMark/>
          </w:tcPr>
          <w:p w14:paraId="52F71703" w14:textId="77777777" w:rsidR="00982727" w:rsidRPr="00982727" w:rsidRDefault="00982727" w:rsidP="00982727">
            <w:pPr>
              <w:spacing w:after="0"/>
              <w:ind w:left="0" w:right="0"/>
              <w:rPr>
                <w:rFonts w:ascii="Calibri" w:eastAsia="Times New Roman" w:hAnsi="Calibri" w:cs="Calibri"/>
                <w:b/>
                <w:bCs/>
                <w:color w:val="000000"/>
                <w:kern w:val="0"/>
                <w:lang w:eastAsia="en-AU"/>
                <w14:ligatures w14:val="none"/>
              </w:rPr>
            </w:pPr>
            <w:r w:rsidRPr="00982727">
              <w:rPr>
                <w:rFonts w:ascii="Calibri" w:eastAsia="Times New Roman" w:hAnsi="Calibri" w:cs="Calibri"/>
                <w:b/>
                <w:bCs/>
                <w:color w:val="000000"/>
                <w:kern w:val="0"/>
                <w:lang w:eastAsia="en-AU"/>
                <w14:ligatures w14:val="none"/>
              </w:rPr>
              <w:t>Week 13</w:t>
            </w:r>
          </w:p>
        </w:tc>
        <w:tc>
          <w:tcPr>
            <w:tcW w:w="1158" w:type="dxa"/>
            <w:tcBorders>
              <w:top w:val="single" w:sz="4" w:space="0" w:color="9BC2E6"/>
              <w:left w:val="nil"/>
              <w:bottom w:val="single" w:sz="4" w:space="0" w:color="9BC2E6"/>
              <w:right w:val="nil"/>
            </w:tcBorders>
            <w:shd w:val="clear" w:color="DDEBF7" w:fill="DDEBF7"/>
            <w:noWrap/>
            <w:vAlign w:val="bottom"/>
            <w:hideMark/>
          </w:tcPr>
          <w:p w14:paraId="6C3AA60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4097" w:type="dxa"/>
            <w:tcBorders>
              <w:top w:val="single" w:sz="4" w:space="0" w:color="9BC2E6"/>
              <w:left w:val="nil"/>
              <w:bottom w:val="single" w:sz="4" w:space="0" w:color="9BC2E6"/>
              <w:right w:val="nil"/>
            </w:tcBorders>
            <w:shd w:val="clear" w:color="DDEBF7" w:fill="DDEBF7"/>
            <w:noWrap/>
            <w:vAlign w:val="bottom"/>
            <w:hideMark/>
          </w:tcPr>
          <w:p w14:paraId="21014A5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2023" w:type="dxa"/>
            <w:tcBorders>
              <w:top w:val="single" w:sz="4" w:space="0" w:color="9BC2E6"/>
              <w:left w:val="nil"/>
              <w:bottom w:val="single" w:sz="4" w:space="0" w:color="9BC2E6"/>
              <w:right w:val="nil"/>
            </w:tcBorders>
            <w:shd w:val="clear" w:color="DDEBF7" w:fill="DDEBF7"/>
            <w:noWrap/>
            <w:vAlign w:val="bottom"/>
            <w:hideMark/>
          </w:tcPr>
          <w:p w14:paraId="498EC58D"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053D7E0E"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767" w:type="dxa"/>
            <w:tcBorders>
              <w:top w:val="single" w:sz="4" w:space="0" w:color="9BC2E6"/>
              <w:left w:val="nil"/>
              <w:bottom w:val="single" w:sz="4" w:space="0" w:color="9BC2E6"/>
              <w:right w:val="nil"/>
            </w:tcBorders>
            <w:shd w:val="clear" w:color="DDEBF7" w:fill="DDEBF7"/>
            <w:noWrap/>
            <w:vAlign w:val="bottom"/>
            <w:hideMark/>
          </w:tcPr>
          <w:p w14:paraId="23198BAC"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2294" w:type="dxa"/>
            <w:tcBorders>
              <w:top w:val="single" w:sz="4" w:space="0" w:color="9BC2E6"/>
              <w:left w:val="nil"/>
              <w:bottom w:val="single" w:sz="4" w:space="0" w:color="9BC2E6"/>
              <w:right w:val="nil"/>
            </w:tcBorders>
            <w:shd w:val="clear" w:color="DDEBF7" w:fill="DDEBF7"/>
            <w:noWrap/>
            <w:vAlign w:val="bottom"/>
            <w:hideMark/>
          </w:tcPr>
          <w:p w14:paraId="260FFBE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860" w:type="dxa"/>
            <w:tcBorders>
              <w:top w:val="single" w:sz="4" w:space="0" w:color="9BC2E6"/>
              <w:left w:val="nil"/>
              <w:bottom w:val="single" w:sz="4" w:space="0" w:color="9BC2E6"/>
              <w:right w:val="nil"/>
            </w:tcBorders>
            <w:shd w:val="clear" w:color="DDEBF7" w:fill="DDEBF7"/>
            <w:noWrap/>
            <w:vAlign w:val="bottom"/>
            <w:hideMark/>
          </w:tcPr>
          <w:p w14:paraId="4E3EE1FF"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r w:rsidRPr="00982727">
              <w:rPr>
                <w:rFonts w:ascii="Calibri" w:eastAsia="Times New Roman" w:hAnsi="Calibri" w:cs="Calibri"/>
                <w:color w:val="000000"/>
                <w:kern w:val="0"/>
                <w:lang w:eastAsia="en-AU"/>
                <w14:ligatures w14:val="none"/>
              </w:rPr>
              <w:t>0</w:t>
            </w:r>
          </w:p>
        </w:tc>
        <w:tc>
          <w:tcPr>
            <w:tcW w:w="1224" w:type="dxa"/>
            <w:tcBorders>
              <w:top w:val="single" w:sz="4" w:space="0" w:color="9BC2E6"/>
              <w:left w:val="nil"/>
              <w:bottom w:val="single" w:sz="4" w:space="0" w:color="9BC2E6"/>
              <w:right w:val="single" w:sz="4" w:space="0" w:color="9BC2E6"/>
            </w:tcBorders>
            <w:shd w:val="clear" w:color="DDEBF7" w:fill="DDEBF7"/>
            <w:noWrap/>
            <w:vAlign w:val="bottom"/>
            <w:hideMark/>
          </w:tcPr>
          <w:p w14:paraId="5D70C5C2" w14:textId="77777777" w:rsidR="00982727" w:rsidRPr="00982727" w:rsidRDefault="00982727" w:rsidP="00982727">
            <w:pPr>
              <w:spacing w:after="0"/>
              <w:ind w:left="0" w:right="0"/>
              <w:jc w:val="right"/>
              <w:rPr>
                <w:rFonts w:ascii="Calibri" w:eastAsia="Times New Roman" w:hAnsi="Calibri" w:cs="Calibri"/>
                <w:color w:val="000000"/>
                <w:kern w:val="0"/>
                <w:lang w:eastAsia="en-AU"/>
                <w14:ligatures w14:val="none"/>
              </w:rPr>
            </w:pPr>
          </w:p>
        </w:tc>
      </w:tr>
      <w:tr w:rsidR="00982727" w:rsidRPr="00982727" w14:paraId="3945BF49" w14:textId="77777777" w:rsidTr="00982727">
        <w:trPr>
          <w:trHeight w:val="298"/>
        </w:trPr>
        <w:tc>
          <w:tcPr>
            <w:tcW w:w="1019"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4CCA58ED" w14:textId="77777777" w:rsidR="00982727" w:rsidRPr="00982727" w:rsidRDefault="00982727" w:rsidP="00982727">
            <w:pPr>
              <w:spacing w:after="0"/>
              <w:ind w:left="0" w:right="0"/>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Total</w:t>
            </w:r>
          </w:p>
        </w:tc>
        <w:tc>
          <w:tcPr>
            <w:tcW w:w="1158"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09C24A1A"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26.75</w:t>
            </w:r>
          </w:p>
        </w:tc>
        <w:tc>
          <w:tcPr>
            <w:tcW w:w="4097"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7DA17E4A"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31.5</w:t>
            </w:r>
          </w:p>
        </w:tc>
        <w:tc>
          <w:tcPr>
            <w:tcW w:w="2023"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3776DB96"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41.5</w:t>
            </w:r>
          </w:p>
        </w:tc>
        <w:tc>
          <w:tcPr>
            <w:tcW w:w="1767"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65D2E953"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70</w:t>
            </w:r>
          </w:p>
        </w:tc>
        <w:tc>
          <w:tcPr>
            <w:tcW w:w="1767"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674DFB34"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103.5</w:t>
            </w:r>
          </w:p>
        </w:tc>
        <w:tc>
          <w:tcPr>
            <w:tcW w:w="2294"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35AAE2DE"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17.5</w:t>
            </w:r>
          </w:p>
        </w:tc>
        <w:tc>
          <w:tcPr>
            <w:tcW w:w="860"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77CE247B"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2.5</w:t>
            </w:r>
          </w:p>
        </w:tc>
        <w:tc>
          <w:tcPr>
            <w:tcW w:w="1224" w:type="dxa"/>
            <w:tcBorders>
              <w:top w:val="double" w:sz="6" w:space="0" w:color="3F3F3F"/>
              <w:left w:val="double" w:sz="6" w:space="0" w:color="3F3F3F"/>
              <w:bottom w:val="double" w:sz="6" w:space="0" w:color="3F3F3F"/>
              <w:right w:val="double" w:sz="6" w:space="0" w:color="3F3F3F"/>
            </w:tcBorders>
            <w:shd w:val="clear" w:color="000000" w:fill="A5A5A5"/>
            <w:noWrap/>
            <w:vAlign w:val="bottom"/>
            <w:hideMark/>
          </w:tcPr>
          <w:p w14:paraId="3A5A679D" w14:textId="77777777" w:rsidR="00982727" w:rsidRPr="00982727" w:rsidRDefault="00982727" w:rsidP="00982727">
            <w:pPr>
              <w:spacing w:after="0"/>
              <w:ind w:left="0" w:right="0"/>
              <w:jc w:val="right"/>
              <w:rPr>
                <w:rFonts w:ascii="Calibri" w:eastAsia="Times New Roman" w:hAnsi="Calibri" w:cs="Calibri"/>
                <w:b/>
                <w:bCs/>
                <w:color w:val="FFFFFF"/>
                <w:kern w:val="0"/>
                <w:lang w:eastAsia="en-AU"/>
                <w14:ligatures w14:val="none"/>
              </w:rPr>
            </w:pPr>
            <w:r w:rsidRPr="00982727">
              <w:rPr>
                <w:rFonts w:ascii="Calibri" w:eastAsia="Times New Roman" w:hAnsi="Calibri" w:cs="Calibri"/>
                <w:b/>
                <w:bCs/>
                <w:color w:val="FFFFFF"/>
                <w:kern w:val="0"/>
                <w:lang w:eastAsia="en-AU"/>
                <w14:ligatures w14:val="none"/>
              </w:rPr>
              <w:t>293.25</w:t>
            </w:r>
          </w:p>
        </w:tc>
      </w:tr>
    </w:tbl>
    <w:p w14:paraId="64C2F87C" w14:textId="44604978" w:rsidR="00982727" w:rsidRDefault="00982727" w:rsidP="00FE5225">
      <w:pPr>
        <w:rPr>
          <w:lang w:val="en-US"/>
        </w:rPr>
      </w:pPr>
      <w:r>
        <w:fldChar w:fldCharType="begin"/>
      </w:r>
      <w:r>
        <w:instrText xml:space="preserve"> LINK Excel.Sheet.12 "C:\\Users\\PC\\Documents\\GitHub\\CSC3600\\Report\\Costings summary.xlsx" "Total Hrs!R1C1:R15C9" \a \f 4 \h  \* MERGEFORMAT </w:instrText>
      </w:r>
      <w:r>
        <w:fldChar w:fldCharType="separate"/>
      </w:r>
    </w:p>
    <w:p w14:paraId="5CCABA03" w14:textId="59A73EDC" w:rsidR="00982727" w:rsidRDefault="00982727" w:rsidP="00982727">
      <w:pPr>
        <w:pStyle w:val="Heading2"/>
      </w:pPr>
      <w:r>
        <w:fldChar w:fldCharType="end"/>
      </w:r>
    </w:p>
    <w:p w14:paraId="00789248" w14:textId="77777777" w:rsidR="00476EC5" w:rsidRDefault="00476EC5" w:rsidP="00982727">
      <w:pPr>
        <w:pStyle w:val="Heading2"/>
        <w:sectPr w:rsidR="00476EC5" w:rsidSect="005B2124">
          <w:pgSz w:w="16838" w:h="11906" w:orient="landscape" w:code="9"/>
          <w:pgMar w:top="1440" w:right="1440" w:bottom="1440" w:left="1440" w:header="567" w:footer="567" w:gutter="0"/>
          <w:cols w:space="720"/>
          <w:titlePg/>
          <w:docGrid w:linePitch="360"/>
        </w:sectPr>
      </w:pPr>
    </w:p>
    <w:p w14:paraId="07368DEE" w14:textId="684EF6D4" w:rsidR="00FE5225" w:rsidRDefault="00982727" w:rsidP="00982727">
      <w:pPr>
        <w:pStyle w:val="Heading2"/>
      </w:pPr>
      <w:bookmarkStart w:id="212" w:name="_Toc527283693"/>
      <w:r>
        <w:lastRenderedPageBreak/>
        <w:t>Gregory’s Log Sheets</w:t>
      </w:r>
      <w:bookmarkEnd w:id="212"/>
    </w:p>
    <w:p w14:paraId="52EFA77F" w14:textId="4A0924FA" w:rsidR="00FE5225" w:rsidRDefault="00C338D8" w:rsidP="00FE5225">
      <w:r w:rsidRPr="00C338D8">
        <w:drawing>
          <wp:inline distT="0" distB="0" distL="0" distR="0" wp14:anchorId="520E249B" wp14:editId="6B58CE1E">
            <wp:extent cx="5731510" cy="2424223"/>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6017" cy="2426129"/>
                    </a:xfrm>
                    <a:prstGeom prst="rect">
                      <a:avLst/>
                    </a:prstGeom>
                    <a:noFill/>
                    <a:ln>
                      <a:noFill/>
                    </a:ln>
                  </pic:spPr>
                </pic:pic>
              </a:graphicData>
            </a:graphic>
          </wp:inline>
        </w:drawing>
      </w:r>
    </w:p>
    <w:p w14:paraId="5BDC6E53" w14:textId="257FDFD8" w:rsidR="00C338D8" w:rsidRDefault="00C338D8" w:rsidP="00FE5225">
      <w:r w:rsidRPr="00C338D8">
        <w:drawing>
          <wp:inline distT="0" distB="0" distL="0" distR="0" wp14:anchorId="7AAB94B3" wp14:editId="37DC9D00">
            <wp:extent cx="5731510" cy="280606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806065"/>
                    </a:xfrm>
                    <a:prstGeom prst="rect">
                      <a:avLst/>
                    </a:prstGeom>
                    <a:noFill/>
                    <a:ln>
                      <a:noFill/>
                    </a:ln>
                  </pic:spPr>
                </pic:pic>
              </a:graphicData>
            </a:graphic>
          </wp:inline>
        </w:drawing>
      </w:r>
    </w:p>
    <w:p w14:paraId="35BB28F4" w14:textId="48E85600" w:rsidR="00C338D8" w:rsidRDefault="00C338D8" w:rsidP="00FE5225">
      <w:r w:rsidRPr="00C338D8">
        <w:drawing>
          <wp:inline distT="0" distB="0" distL="0" distR="0" wp14:anchorId="4357ED67" wp14:editId="57EA4A0D">
            <wp:extent cx="5731510" cy="2679405"/>
            <wp:effectExtent l="0" t="0" r="254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3574" cy="2680370"/>
                    </a:xfrm>
                    <a:prstGeom prst="rect">
                      <a:avLst/>
                    </a:prstGeom>
                    <a:noFill/>
                    <a:ln>
                      <a:noFill/>
                    </a:ln>
                  </pic:spPr>
                </pic:pic>
              </a:graphicData>
            </a:graphic>
          </wp:inline>
        </w:drawing>
      </w:r>
    </w:p>
    <w:p w14:paraId="143816A5" w14:textId="5809D052" w:rsidR="00C338D8" w:rsidRDefault="00C338D8" w:rsidP="00FE5225"/>
    <w:p w14:paraId="0B89BC8C" w14:textId="090BB0BE" w:rsidR="00C338D8" w:rsidRDefault="00C338D8" w:rsidP="00FE5225">
      <w:r w:rsidRPr="00C338D8">
        <w:lastRenderedPageBreak/>
        <w:drawing>
          <wp:inline distT="0" distB="0" distL="0" distR="0" wp14:anchorId="503FF1C5" wp14:editId="7B0AECD4">
            <wp:extent cx="5731510" cy="2615609"/>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13" cy="2616158"/>
                    </a:xfrm>
                    <a:prstGeom prst="rect">
                      <a:avLst/>
                    </a:prstGeom>
                    <a:noFill/>
                    <a:ln>
                      <a:noFill/>
                    </a:ln>
                  </pic:spPr>
                </pic:pic>
              </a:graphicData>
            </a:graphic>
          </wp:inline>
        </w:drawing>
      </w:r>
    </w:p>
    <w:p w14:paraId="20882724" w14:textId="4258AB57" w:rsidR="00C338D8" w:rsidRDefault="00C338D8" w:rsidP="00FE5225">
      <w:r w:rsidRPr="00C338D8">
        <w:drawing>
          <wp:inline distT="0" distB="0" distL="0" distR="0" wp14:anchorId="7E591B01" wp14:editId="49F1B590">
            <wp:extent cx="5730971" cy="2732568"/>
            <wp:effectExtent l="0" t="0" r="317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8926" cy="2736361"/>
                    </a:xfrm>
                    <a:prstGeom prst="rect">
                      <a:avLst/>
                    </a:prstGeom>
                    <a:noFill/>
                    <a:ln>
                      <a:noFill/>
                    </a:ln>
                  </pic:spPr>
                </pic:pic>
              </a:graphicData>
            </a:graphic>
          </wp:inline>
        </w:drawing>
      </w:r>
    </w:p>
    <w:p w14:paraId="5EB207C3" w14:textId="441CFAE9" w:rsidR="00C338D8" w:rsidRDefault="00C338D8" w:rsidP="00FE5225">
      <w:r w:rsidRPr="00C338D8">
        <w:drawing>
          <wp:inline distT="0" distB="0" distL="0" distR="0" wp14:anchorId="6B9A143E" wp14:editId="4E8E74C2">
            <wp:extent cx="5731510" cy="3349256"/>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843" cy="3350035"/>
                    </a:xfrm>
                    <a:prstGeom prst="rect">
                      <a:avLst/>
                    </a:prstGeom>
                    <a:noFill/>
                    <a:ln>
                      <a:noFill/>
                    </a:ln>
                  </pic:spPr>
                </pic:pic>
              </a:graphicData>
            </a:graphic>
          </wp:inline>
        </w:drawing>
      </w:r>
    </w:p>
    <w:p w14:paraId="26D2A180" w14:textId="130D0D5B" w:rsidR="00C338D8" w:rsidRDefault="00C338D8" w:rsidP="00FE5225">
      <w:r w:rsidRPr="00C338D8">
        <w:lastRenderedPageBreak/>
        <w:drawing>
          <wp:inline distT="0" distB="0" distL="0" distR="0" wp14:anchorId="05CB64CE" wp14:editId="58C4DADC">
            <wp:extent cx="5731510" cy="429323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93235"/>
                    </a:xfrm>
                    <a:prstGeom prst="rect">
                      <a:avLst/>
                    </a:prstGeom>
                    <a:noFill/>
                    <a:ln>
                      <a:noFill/>
                    </a:ln>
                  </pic:spPr>
                </pic:pic>
              </a:graphicData>
            </a:graphic>
          </wp:inline>
        </w:drawing>
      </w:r>
    </w:p>
    <w:p w14:paraId="76C610F4" w14:textId="4D0501BE" w:rsidR="00C338D8" w:rsidRDefault="00C338D8" w:rsidP="00FE5225">
      <w:r w:rsidRPr="00C338D8">
        <w:drawing>
          <wp:inline distT="0" distB="0" distL="0" distR="0" wp14:anchorId="0D11C499" wp14:editId="133E02FB">
            <wp:extent cx="5731510" cy="41998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4199890"/>
                    </a:xfrm>
                    <a:prstGeom prst="rect">
                      <a:avLst/>
                    </a:prstGeom>
                    <a:noFill/>
                    <a:ln>
                      <a:noFill/>
                    </a:ln>
                  </pic:spPr>
                </pic:pic>
              </a:graphicData>
            </a:graphic>
          </wp:inline>
        </w:drawing>
      </w:r>
    </w:p>
    <w:p w14:paraId="5420B675" w14:textId="24461AB0" w:rsidR="00C338D8" w:rsidRDefault="00C338D8" w:rsidP="00FE5225">
      <w:r w:rsidRPr="00C338D8">
        <w:lastRenderedPageBreak/>
        <w:drawing>
          <wp:inline distT="0" distB="0" distL="0" distR="0" wp14:anchorId="129EAAE0" wp14:editId="32D25875">
            <wp:extent cx="5730601" cy="3902149"/>
            <wp:effectExtent l="0" t="0" r="381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48977" cy="3914662"/>
                    </a:xfrm>
                    <a:prstGeom prst="rect">
                      <a:avLst/>
                    </a:prstGeom>
                    <a:noFill/>
                    <a:ln>
                      <a:noFill/>
                    </a:ln>
                  </pic:spPr>
                </pic:pic>
              </a:graphicData>
            </a:graphic>
          </wp:inline>
        </w:drawing>
      </w:r>
    </w:p>
    <w:p w14:paraId="307A89C3" w14:textId="79951988" w:rsidR="00C338D8" w:rsidRDefault="00C338D8" w:rsidP="00FE5225">
      <w:r w:rsidRPr="00C338D8">
        <w:drawing>
          <wp:inline distT="0" distB="0" distL="0" distR="0" wp14:anchorId="2EF1DC01" wp14:editId="62C9C2BE">
            <wp:extent cx="5730362" cy="4422686"/>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9645" cy="4429851"/>
                    </a:xfrm>
                    <a:prstGeom prst="rect">
                      <a:avLst/>
                    </a:prstGeom>
                    <a:noFill/>
                    <a:ln>
                      <a:noFill/>
                    </a:ln>
                  </pic:spPr>
                </pic:pic>
              </a:graphicData>
            </a:graphic>
          </wp:inline>
        </w:drawing>
      </w:r>
    </w:p>
    <w:p w14:paraId="6801629A" w14:textId="4D070270" w:rsidR="00C338D8" w:rsidRDefault="00C338D8" w:rsidP="00FE5225">
      <w:r w:rsidRPr="00C338D8">
        <w:lastRenderedPageBreak/>
        <w:drawing>
          <wp:inline distT="0" distB="0" distL="0" distR="0" wp14:anchorId="5B25512E" wp14:editId="6E51A3D5">
            <wp:extent cx="5731510" cy="36817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681730"/>
                    </a:xfrm>
                    <a:prstGeom prst="rect">
                      <a:avLst/>
                    </a:prstGeom>
                    <a:noFill/>
                    <a:ln>
                      <a:noFill/>
                    </a:ln>
                  </pic:spPr>
                </pic:pic>
              </a:graphicData>
            </a:graphic>
          </wp:inline>
        </w:drawing>
      </w:r>
    </w:p>
    <w:p w14:paraId="20F5576F" w14:textId="700A4824" w:rsidR="00C338D8" w:rsidRDefault="00C338D8" w:rsidP="00FE5225">
      <w:r w:rsidRPr="00C338D8">
        <w:drawing>
          <wp:inline distT="0" distB="0" distL="0" distR="0" wp14:anchorId="6B55BA7A" wp14:editId="7A17F9AB">
            <wp:extent cx="5731510" cy="322707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3227070"/>
                    </a:xfrm>
                    <a:prstGeom prst="rect">
                      <a:avLst/>
                    </a:prstGeom>
                    <a:noFill/>
                    <a:ln>
                      <a:noFill/>
                    </a:ln>
                  </pic:spPr>
                </pic:pic>
              </a:graphicData>
            </a:graphic>
          </wp:inline>
        </w:drawing>
      </w:r>
    </w:p>
    <w:sectPr w:rsidR="00C338D8" w:rsidSect="00C90216">
      <w:pgSz w:w="11906" w:h="16838" w:code="9"/>
      <w:pgMar w:top="1440" w:right="1440" w:bottom="1440" w:left="1440" w:header="567" w:footer="567"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2AB2F" w14:textId="77777777" w:rsidR="000E6876" w:rsidRDefault="000E6876">
      <w:r>
        <w:separator/>
      </w:r>
    </w:p>
    <w:p w14:paraId="5A1E1932" w14:textId="77777777" w:rsidR="000E6876" w:rsidRDefault="000E6876"/>
  </w:endnote>
  <w:endnote w:type="continuationSeparator" w:id="0">
    <w:p w14:paraId="176F52D9" w14:textId="77777777" w:rsidR="000E6876" w:rsidRDefault="000E6876">
      <w:r>
        <w:continuationSeparator/>
      </w:r>
    </w:p>
    <w:p w14:paraId="24CA1531" w14:textId="77777777" w:rsidR="000E6876" w:rsidRDefault="000E68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4973"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Description w:val="Footer table"/>
    </w:tblPr>
    <w:tblGrid>
      <w:gridCol w:w="4654"/>
      <w:gridCol w:w="4655"/>
    </w:tblGrid>
    <w:tr w:rsidR="009B2674" w14:paraId="41117626" w14:textId="77777777" w:rsidTr="00192E89">
      <w:trPr>
        <w:trHeight w:val="345"/>
      </w:trPr>
      <w:tc>
        <w:tcPr>
          <w:tcW w:w="2500" w:type="pct"/>
        </w:tcPr>
        <w:p w14:paraId="3DC51B22" w14:textId="2799B912" w:rsidR="009B2674" w:rsidRDefault="009B2674">
          <w:pPr>
            <w:pStyle w:val="Footer"/>
          </w:pPr>
          <w:r>
            <w:fldChar w:fldCharType="begin"/>
          </w:r>
          <w:r>
            <w:instrText xml:space="preserve"> DATE \@ "d-MMM-yy" </w:instrText>
          </w:r>
          <w:r>
            <w:fldChar w:fldCharType="separate"/>
          </w:r>
          <w:r>
            <w:rPr>
              <w:noProof/>
            </w:rPr>
            <w:t>14-Oct-18</w:t>
          </w:r>
          <w:r>
            <w:fldChar w:fldCharType="end"/>
          </w:r>
        </w:p>
      </w:tc>
      <w:tc>
        <w:tcPr>
          <w:tcW w:w="2500" w:type="pct"/>
        </w:tcPr>
        <w:p w14:paraId="4DAEAC36" w14:textId="77777777" w:rsidR="009B2674" w:rsidRDefault="009B2674" w:rsidP="00192E89">
          <w:pPr>
            <w:pStyle w:val="Footer"/>
            <w:jc w:val="right"/>
          </w:pPr>
          <w:r>
            <w:fldChar w:fldCharType="begin"/>
          </w:r>
          <w:r>
            <w:instrText xml:space="preserve"> PAGE  \* Arabic </w:instrText>
          </w:r>
          <w:r>
            <w:fldChar w:fldCharType="separate"/>
          </w:r>
          <w:r>
            <w:rPr>
              <w:noProof/>
            </w:rPr>
            <w:t>9</w:t>
          </w:r>
          <w:r>
            <w:fldChar w:fldCharType="end"/>
          </w:r>
        </w:p>
      </w:tc>
    </w:tr>
  </w:tbl>
  <w:p w14:paraId="55EE642C" w14:textId="77777777" w:rsidR="009B2674" w:rsidRDefault="009B267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0607F9" w14:textId="77777777" w:rsidR="009B2674" w:rsidRDefault="009B2674" w:rsidP="00383BD3">
    <w:pPr>
      <w:pStyle w:val="Footer"/>
      <w:ind w:lef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97952522"/>
      <w:docPartObj>
        <w:docPartGallery w:val="Page Numbers (Bottom of Page)"/>
        <w:docPartUnique/>
      </w:docPartObj>
    </w:sdtPr>
    <w:sdtEndPr>
      <w:rPr>
        <w:noProof/>
      </w:rPr>
    </w:sdtEndPr>
    <w:sdtContent>
      <w:p w14:paraId="240BAC96" w14:textId="77777777" w:rsidR="009B2674" w:rsidRDefault="009B2674">
        <w:pPr>
          <w:pStyle w:val="Footer"/>
          <w:jc w:val="right"/>
        </w:pPr>
        <w:r>
          <w:fldChar w:fldCharType="begin"/>
        </w:r>
        <w:r>
          <w:instrText xml:space="preserve"> PAGE   \* MERGEFORMAT </w:instrText>
        </w:r>
        <w:r>
          <w:fldChar w:fldCharType="separate"/>
        </w:r>
        <w:r>
          <w:rPr>
            <w:noProof/>
          </w:rPr>
          <w:t>0</w:t>
        </w:r>
        <w:r>
          <w:rPr>
            <w:noProof/>
          </w:rPr>
          <w:fldChar w:fldCharType="end"/>
        </w:r>
      </w:p>
    </w:sdtContent>
  </w:sdt>
  <w:p w14:paraId="6EE8B727" w14:textId="77777777" w:rsidR="009B2674" w:rsidRDefault="009B2674" w:rsidP="00383BD3">
    <w:pPr>
      <w:pStyle w:val="Footer"/>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500DF5" w14:textId="77777777" w:rsidR="000E6876" w:rsidRDefault="000E6876">
      <w:r>
        <w:separator/>
      </w:r>
    </w:p>
    <w:p w14:paraId="41346198" w14:textId="77777777" w:rsidR="000E6876" w:rsidRDefault="000E6876"/>
  </w:footnote>
  <w:footnote w:type="continuationSeparator" w:id="0">
    <w:p w14:paraId="7FC01ECE" w14:textId="77777777" w:rsidR="000E6876" w:rsidRDefault="000E6876">
      <w:r>
        <w:continuationSeparator/>
      </w:r>
    </w:p>
    <w:p w14:paraId="086ABD19" w14:textId="77777777" w:rsidR="000E6876" w:rsidRDefault="000E68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00276" w14:textId="16D08C40" w:rsidR="009B2674" w:rsidRDefault="009B2674" w:rsidP="003316B1">
    <w:pPr>
      <w:pStyle w:val="Header"/>
      <w:jc w:val="center"/>
    </w:pPr>
    <w:r>
      <w:t>CSC3600 Final Project Report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B1E67" w14:textId="77777777" w:rsidR="009B2674" w:rsidRDefault="009B2674" w:rsidP="00192E89">
    <w:pPr>
      <w:pStyle w:val="Subtitle"/>
    </w:pPr>
    <w:sdt>
      <w:sdtPr>
        <w:alias w:val="Version:"/>
        <w:tag w:val="Version:"/>
        <w:id w:val="581108737"/>
        <w:placeholder>
          <w:docPart w:val="417E18E6A1AD1649B1BDDB87150DDF9D"/>
        </w:placeholder>
        <w:temporary/>
        <w:showingPlcHdr/>
        <w15:appearance w15:val="hidden"/>
      </w:sdtPr>
      <w:sdtContent>
        <w:r>
          <w:t>Version</w:t>
        </w:r>
      </w:sdtContent>
    </w:sdt>
    <w:r>
      <w:t xml:space="preserve"> 0.1</w:t>
    </w:r>
  </w:p>
  <w:p w14:paraId="249A5506" w14:textId="65B26CE5" w:rsidR="009B2674" w:rsidRDefault="009B2674" w:rsidP="00192E89">
    <w:pPr>
      <w:pStyle w:val="Subtitle"/>
    </w:pPr>
    <w:r>
      <w:t>3 Oct 18</w:t>
    </w:r>
  </w:p>
  <w:p w14:paraId="4FBC878B" w14:textId="5D5A37E7" w:rsidR="009B2674" w:rsidRDefault="009B2674" w:rsidP="00383BD3">
    <w:pPr>
      <w:pStyle w:val="Header"/>
      <w:ind w:left="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6590B"/>
    <w:multiLevelType w:val="hybridMultilevel"/>
    <w:tmpl w:val="8E942A2E"/>
    <w:lvl w:ilvl="0" w:tplc="931C1CB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147C7CCF"/>
    <w:multiLevelType w:val="multilevel"/>
    <w:tmpl w:val="C8420F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131154"/>
    <w:multiLevelType w:val="hybridMultilevel"/>
    <w:tmpl w:val="A4A27BEA"/>
    <w:lvl w:ilvl="0" w:tplc="931C1CBC">
      <w:start w:val="1"/>
      <w:numFmt w:val="lowerLetter"/>
      <w:lvlText w:val="%1."/>
      <w:lvlJc w:val="left"/>
      <w:pPr>
        <w:ind w:left="792" w:hanging="360"/>
      </w:pPr>
      <w:rPr>
        <w:rFonts w:hint="default"/>
      </w:rPr>
    </w:lvl>
    <w:lvl w:ilvl="1" w:tplc="0C090019" w:tentative="1">
      <w:start w:val="1"/>
      <w:numFmt w:val="lowerLetter"/>
      <w:lvlText w:val="%2."/>
      <w:lvlJc w:val="left"/>
      <w:pPr>
        <w:ind w:left="1512" w:hanging="360"/>
      </w:pPr>
    </w:lvl>
    <w:lvl w:ilvl="2" w:tplc="0C09001B" w:tentative="1">
      <w:start w:val="1"/>
      <w:numFmt w:val="lowerRoman"/>
      <w:lvlText w:val="%3."/>
      <w:lvlJc w:val="right"/>
      <w:pPr>
        <w:ind w:left="2232" w:hanging="180"/>
      </w:pPr>
    </w:lvl>
    <w:lvl w:ilvl="3" w:tplc="0C09000F" w:tentative="1">
      <w:start w:val="1"/>
      <w:numFmt w:val="decimal"/>
      <w:lvlText w:val="%4."/>
      <w:lvlJc w:val="left"/>
      <w:pPr>
        <w:ind w:left="2952" w:hanging="360"/>
      </w:pPr>
    </w:lvl>
    <w:lvl w:ilvl="4" w:tplc="0C090019" w:tentative="1">
      <w:start w:val="1"/>
      <w:numFmt w:val="lowerLetter"/>
      <w:lvlText w:val="%5."/>
      <w:lvlJc w:val="left"/>
      <w:pPr>
        <w:ind w:left="3672" w:hanging="360"/>
      </w:pPr>
    </w:lvl>
    <w:lvl w:ilvl="5" w:tplc="0C09001B" w:tentative="1">
      <w:start w:val="1"/>
      <w:numFmt w:val="lowerRoman"/>
      <w:lvlText w:val="%6."/>
      <w:lvlJc w:val="right"/>
      <w:pPr>
        <w:ind w:left="4392" w:hanging="180"/>
      </w:pPr>
    </w:lvl>
    <w:lvl w:ilvl="6" w:tplc="0C09000F" w:tentative="1">
      <w:start w:val="1"/>
      <w:numFmt w:val="decimal"/>
      <w:lvlText w:val="%7."/>
      <w:lvlJc w:val="left"/>
      <w:pPr>
        <w:ind w:left="5112" w:hanging="360"/>
      </w:pPr>
    </w:lvl>
    <w:lvl w:ilvl="7" w:tplc="0C090019" w:tentative="1">
      <w:start w:val="1"/>
      <w:numFmt w:val="lowerLetter"/>
      <w:lvlText w:val="%8."/>
      <w:lvlJc w:val="left"/>
      <w:pPr>
        <w:ind w:left="5832" w:hanging="360"/>
      </w:pPr>
    </w:lvl>
    <w:lvl w:ilvl="8" w:tplc="0C09001B" w:tentative="1">
      <w:start w:val="1"/>
      <w:numFmt w:val="lowerRoman"/>
      <w:lvlText w:val="%9."/>
      <w:lvlJc w:val="right"/>
      <w:pPr>
        <w:ind w:left="6552" w:hanging="180"/>
      </w:pPr>
    </w:lvl>
  </w:abstractNum>
  <w:abstractNum w:abstractNumId="3" w15:restartNumberingAfterBreak="0">
    <w:nsid w:val="1CB32F3C"/>
    <w:multiLevelType w:val="multilevel"/>
    <w:tmpl w:val="90DE14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A6DA4"/>
    <w:multiLevelType w:val="hybridMultilevel"/>
    <w:tmpl w:val="F1864C28"/>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90C4942"/>
    <w:multiLevelType w:val="multilevel"/>
    <w:tmpl w:val="63BEE1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F97CC4"/>
    <w:multiLevelType w:val="hybridMultilevel"/>
    <w:tmpl w:val="695C631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8" w15:restartNumberingAfterBreak="0">
    <w:nsid w:val="4E7658DD"/>
    <w:multiLevelType w:val="hybridMultilevel"/>
    <w:tmpl w:val="C41E6E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1D47BBB"/>
    <w:multiLevelType w:val="hybridMultilevel"/>
    <w:tmpl w:val="0492B052"/>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57077D80"/>
    <w:multiLevelType w:val="hybridMultilevel"/>
    <w:tmpl w:val="B420DE9A"/>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1" w15:restartNumberingAfterBreak="0">
    <w:nsid w:val="582E274C"/>
    <w:multiLevelType w:val="hybridMultilevel"/>
    <w:tmpl w:val="AD3A39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BAD3864"/>
    <w:multiLevelType w:val="multilevel"/>
    <w:tmpl w:val="0D84DD92"/>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D361AF"/>
    <w:multiLevelType w:val="hybridMultilevel"/>
    <w:tmpl w:val="7D6616C2"/>
    <w:lvl w:ilvl="0" w:tplc="0C090001">
      <w:start w:val="1"/>
      <w:numFmt w:val="bullet"/>
      <w:lvlText w:val=""/>
      <w:lvlJc w:val="left"/>
      <w:pPr>
        <w:ind w:left="792" w:hanging="360"/>
      </w:pPr>
      <w:rPr>
        <w:rFonts w:ascii="Symbol" w:hAnsi="Symbol" w:hint="default"/>
      </w:rPr>
    </w:lvl>
    <w:lvl w:ilvl="1" w:tplc="0C090003" w:tentative="1">
      <w:start w:val="1"/>
      <w:numFmt w:val="bullet"/>
      <w:lvlText w:val="o"/>
      <w:lvlJc w:val="left"/>
      <w:pPr>
        <w:ind w:left="1512" w:hanging="360"/>
      </w:pPr>
      <w:rPr>
        <w:rFonts w:ascii="Courier New" w:hAnsi="Courier New" w:cs="Courier New" w:hint="default"/>
      </w:rPr>
    </w:lvl>
    <w:lvl w:ilvl="2" w:tplc="0C090005" w:tentative="1">
      <w:start w:val="1"/>
      <w:numFmt w:val="bullet"/>
      <w:lvlText w:val=""/>
      <w:lvlJc w:val="left"/>
      <w:pPr>
        <w:ind w:left="2232" w:hanging="360"/>
      </w:pPr>
      <w:rPr>
        <w:rFonts w:ascii="Wingdings" w:hAnsi="Wingdings" w:hint="default"/>
      </w:rPr>
    </w:lvl>
    <w:lvl w:ilvl="3" w:tplc="0C090001" w:tentative="1">
      <w:start w:val="1"/>
      <w:numFmt w:val="bullet"/>
      <w:lvlText w:val=""/>
      <w:lvlJc w:val="left"/>
      <w:pPr>
        <w:ind w:left="2952" w:hanging="360"/>
      </w:pPr>
      <w:rPr>
        <w:rFonts w:ascii="Symbol" w:hAnsi="Symbol" w:hint="default"/>
      </w:rPr>
    </w:lvl>
    <w:lvl w:ilvl="4" w:tplc="0C090003" w:tentative="1">
      <w:start w:val="1"/>
      <w:numFmt w:val="bullet"/>
      <w:lvlText w:val="o"/>
      <w:lvlJc w:val="left"/>
      <w:pPr>
        <w:ind w:left="3672" w:hanging="360"/>
      </w:pPr>
      <w:rPr>
        <w:rFonts w:ascii="Courier New" w:hAnsi="Courier New" w:cs="Courier New" w:hint="default"/>
      </w:rPr>
    </w:lvl>
    <w:lvl w:ilvl="5" w:tplc="0C090005" w:tentative="1">
      <w:start w:val="1"/>
      <w:numFmt w:val="bullet"/>
      <w:lvlText w:val=""/>
      <w:lvlJc w:val="left"/>
      <w:pPr>
        <w:ind w:left="4392" w:hanging="360"/>
      </w:pPr>
      <w:rPr>
        <w:rFonts w:ascii="Wingdings" w:hAnsi="Wingdings" w:hint="default"/>
      </w:rPr>
    </w:lvl>
    <w:lvl w:ilvl="6" w:tplc="0C090001" w:tentative="1">
      <w:start w:val="1"/>
      <w:numFmt w:val="bullet"/>
      <w:lvlText w:val=""/>
      <w:lvlJc w:val="left"/>
      <w:pPr>
        <w:ind w:left="5112" w:hanging="360"/>
      </w:pPr>
      <w:rPr>
        <w:rFonts w:ascii="Symbol" w:hAnsi="Symbol" w:hint="default"/>
      </w:rPr>
    </w:lvl>
    <w:lvl w:ilvl="7" w:tplc="0C090003" w:tentative="1">
      <w:start w:val="1"/>
      <w:numFmt w:val="bullet"/>
      <w:lvlText w:val="o"/>
      <w:lvlJc w:val="left"/>
      <w:pPr>
        <w:ind w:left="5832" w:hanging="360"/>
      </w:pPr>
      <w:rPr>
        <w:rFonts w:ascii="Courier New" w:hAnsi="Courier New" w:cs="Courier New" w:hint="default"/>
      </w:rPr>
    </w:lvl>
    <w:lvl w:ilvl="8" w:tplc="0C090005" w:tentative="1">
      <w:start w:val="1"/>
      <w:numFmt w:val="bullet"/>
      <w:lvlText w:val=""/>
      <w:lvlJc w:val="left"/>
      <w:pPr>
        <w:ind w:left="6552" w:hanging="360"/>
      </w:pPr>
      <w:rPr>
        <w:rFonts w:ascii="Wingdings" w:hAnsi="Wingdings" w:hint="default"/>
      </w:rPr>
    </w:lvl>
  </w:abstractNum>
  <w:abstractNum w:abstractNumId="14" w15:restartNumberingAfterBreak="0">
    <w:nsid w:val="6B752D7C"/>
    <w:multiLevelType w:val="hybridMultilevel"/>
    <w:tmpl w:val="302A3E1A"/>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7AC65EA"/>
    <w:multiLevelType w:val="hybridMultilevel"/>
    <w:tmpl w:val="2BA8444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8FD5078"/>
    <w:multiLevelType w:val="multilevel"/>
    <w:tmpl w:val="9D1A8B9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F745754"/>
    <w:multiLevelType w:val="multilevel"/>
    <w:tmpl w:val="F5A42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F77577D"/>
    <w:multiLevelType w:val="multilevel"/>
    <w:tmpl w:val="34E81A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815D12"/>
    <w:multiLevelType w:val="hybridMultilevel"/>
    <w:tmpl w:val="88D00D54"/>
    <w:lvl w:ilvl="0" w:tplc="931C1CBC">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5"/>
  </w:num>
  <w:num w:numId="3">
    <w:abstractNumId w:val="8"/>
  </w:num>
  <w:num w:numId="4">
    <w:abstractNumId w:val="11"/>
  </w:num>
  <w:num w:numId="5">
    <w:abstractNumId w:val="17"/>
  </w:num>
  <w:num w:numId="6">
    <w:abstractNumId w:val="3"/>
  </w:num>
  <w:num w:numId="7">
    <w:abstractNumId w:val="1"/>
    <w:lvlOverride w:ilvl="0">
      <w:lvl w:ilvl="0">
        <w:numFmt w:val="decimal"/>
        <w:lvlText w:val="%1."/>
        <w:lvlJc w:val="left"/>
      </w:lvl>
    </w:lvlOverride>
  </w:num>
  <w:num w:numId="8">
    <w:abstractNumId w:val="6"/>
    <w:lvlOverride w:ilvl="0">
      <w:lvl w:ilvl="0">
        <w:numFmt w:val="decimal"/>
        <w:lvlText w:val="%1."/>
        <w:lvlJc w:val="left"/>
      </w:lvl>
    </w:lvlOverride>
  </w:num>
  <w:num w:numId="9">
    <w:abstractNumId w:val="18"/>
    <w:lvlOverride w:ilvl="0">
      <w:lvl w:ilvl="0">
        <w:numFmt w:val="decimal"/>
        <w:lvlText w:val="%1."/>
        <w:lvlJc w:val="left"/>
      </w:lvl>
    </w:lvlOverride>
  </w:num>
  <w:num w:numId="10">
    <w:abstractNumId w:val="16"/>
    <w:lvlOverride w:ilvl="0">
      <w:lvl w:ilvl="0">
        <w:numFmt w:val="decimal"/>
        <w:lvlText w:val="%1."/>
        <w:lvlJc w:val="left"/>
      </w:lvl>
    </w:lvlOverride>
  </w:num>
  <w:num w:numId="11">
    <w:abstractNumId w:val="12"/>
    <w:lvlOverride w:ilvl="0">
      <w:lvl w:ilvl="0">
        <w:numFmt w:val="decimal"/>
        <w:lvlText w:val="%1."/>
        <w:lvlJc w:val="left"/>
      </w:lvl>
    </w:lvlOverride>
  </w:num>
  <w:num w:numId="12">
    <w:abstractNumId w:val="2"/>
  </w:num>
  <w:num w:numId="13">
    <w:abstractNumId w:val="14"/>
  </w:num>
  <w:num w:numId="14">
    <w:abstractNumId w:val="19"/>
  </w:num>
  <w:num w:numId="15">
    <w:abstractNumId w:val="9"/>
  </w:num>
  <w:num w:numId="16">
    <w:abstractNumId w:val="5"/>
  </w:num>
  <w:num w:numId="17">
    <w:abstractNumId w:val="0"/>
  </w:num>
  <w:num w:numId="18">
    <w:abstractNumId w:val="10"/>
  </w:num>
  <w:num w:numId="19">
    <w:abstractNumId w:val="13"/>
  </w:num>
  <w:num w:numId="20">
    <w:abstractNumId w:val="7"/>
  </w:num>
  <w:numIdMacAtCleanup w:val="2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drew Johnston">
    <w15:presenceInfo w15:providerId="Windows Live" w15:userId="6bc7357b6c6dce6e"/>
  </w15:person>
  <w15:person w15:author="Zac">
    <w15:presenceInfo w15:providerId="None" w15:userId="Za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BD3"/>
    <w:rsid w:val="000008B3"/>
    <w:rsid w:val="00011758"/>
    <w:rsid w:val="0001281F"/>
    <w:rsid w:val="000136AC"/>
    <w:rsid w:val="00046487"/>
    <w:rsid w:val="00052111"/>
    <w:rsid w:val="00056F64"/>
    <w:rsid w:val="00057461"/>
    <w:rsid w:val="00067E02"/>
    <w:rsid w:val="00082CDF"/>
    <w:rsid w:val="00083C48"/>
    <w:rsid w:val="000B41C0"/>
    <w:rsid w:val="000E370C"/>
    <w:rsid w:val="000E6876"/>
    <w:rsid w:val="00107CB6"/>
    <w:rsid w:val="0013333F"/>
    <w:rsid w:val="00134136"/>
    <w:rsid w:val="00136344"/>
    <w:rsid w:val="00150504"/>
    <w:rsid w:val="00150701"/>
    <w:rsid w:val="00150E75"/>
    <w:rsid w:val="00154B81"/>
    <w:rsid w:val="001579CF"/>
    <w:rsid w:val="001659B1"/>
    <w:rsid w:val="001842C8"/>
    <w:rsid w:val="00192E89"/>
    <w:rsid w:val="00193898"/>
    <w:rsid w:val="00193ADB"/>
    <w:rsid w:val="00193FD2"/>
    <w:rsid w:val="001A376C"/>
    <w:rsid w:val="001B55BF"/>
    <w:rsid w:val="001C1880"/>
    <w:rsid w:val="001D75F7"/>
    <w:rsid w:val="001E34E7"/>
    <w:rsid w:val="001E3E0A"/>
    <w:rsid w:val="001F1512"/>
    <w:rsid w:val="00225518"/>
    <w:rsid w:val="002308F4"/>
    <w:rsid w:val="0023178F"/>
    <w:rsid w:val="00231987"/>
    <w:rsid w:val="00233900"/>
    <w:rsid w:val="0025262E"/>
    <w:rsid w:val="00260D66"/>
    <w:rsid w:val="0028582D"/>
    <w:rsid w:val="0029074E"/>
    <w:rsid w:val="002943B5"/>
    <w:rsid w:val="002A44CB"/>
    <w:rsid w:val="002B21AE"/>
    <w:rsid w:val="002B24D1"/>
    <w:rsid w:val="002E4854"/>
    <w:rsid w:val="002E4A2C"/>
    <w:rsid w:val="002F4911"/>
    <w:rsid w:val="003115B5"/>
    <w:rsid w:val="00312DD5"/>
    <w:rsid w:val="00313753"/>
    <w:rsid w:val="00324AFC"/>
    <w:rsid w:val="003316B1"/>
    <w:rsid w:val="0033593E"/>
    <w:rsid w:val="00354B5B"/>
    <w:rsid w:val="00362786"/>
    <w:rsid w:val="00383BD3"/>
    <w:rsid w:val="003878E3"/>
    <w:rsid w:val="003903E9"/>
    <w:rsid w:val="00391350"/>
    <w:rsid w:val="003A51DA"/>
    <w:rsid w:val="003B4617"/>
    <w:rsid w:val="003C31BC"/>
    <w:rsid w:val="003C79EE"/>
    <w:rsid w:val="003D5DBE"/>
    <w:rsid w:val="00410667"/>
    <w:rsid w:val="004130FC"/>
    <w:rsid w:val="00415B73"/>
    <w:rsid w:val="0044145F"/>
    <w:rsid w:val="0045051D"/>
    <w:rsid w:val="004534A5"/>
    <w:rsid w:val="004566FA"/>
    <w:rsid w:val="004635DF"/>
    <w:rsid w:val="00476EC5"/>
    <w:rsid w:val="00495232"/>
    <w:rsid w:val="004A4EC4"/>
    <w:rsid w:val="004A5A9A"/>
    <w:rsid w:val="004B0D09"/>
    <w:rsid w:val="004B5052"/>
    <w:rsid w:val="004B6BFA"/>
    <w:rsid w:val="004C08C8"/>
    <w:rsid w:val="004C69C6"/>
    <w:rsid w:val="004D1BDC"/>
    <w:rsid w:val="004E3B3E"/>
    <w:rsid w:val="00511998"/>
    <w:rsid w:val="0052589D"/>
    <w:rsid w:val="005331CA"/>
    <w:rsid w:val="005418B6"/>
    <w:rsid w:val="005504AE"/>
    <w:rsid w:val="0055266F"/>
    <w:rsid w:val="005627A9"/>
    <w:rsid w:val="0056583D"/>
    <w:rsid w:val="00574749"/>
    <w:rsid w:val="005806DA"/>
    <w:rsid w:val="00593878"/>
    <w:rsid w:val="005A048B"/>
    <w:rsid w:val="005A674A"/>
    <w:rsid w:val="005B2124"/>
    <w:rsid w:val="005C5928"/>
    <w:rsid w:val="00604446"/>
    <w:rsid w:val="00607420"/>
    <w:rsid w:val="0061474F"/>
    <w:rsid w:val="00630CD4"/>
    <w:rsid w:val="00642425"/>
    <w:rsid w:val="0064338C"/>
    <w:rsid w:val="00660B21"/>
    <w:rsid w:val="00666121"/>
    <w:rsid w:val="00666EB7"/>
    <w:rsid w:val="00670E0D"/>
    <w:rsid w:val="006754D0"/>
    <w:rsid w:val="00685E6B"/>
    <w:rsid w:val="006904E3"/>
    <w:rsid w:val="00692E5A"/>
    <w:rsid w:val="00692E67"/>
    <w:rsid w:val="006C3C49"/>
    <w:rsid w:val="006D474F"/>
    <w:rsid w:val="00700074"/>
    <w:rsid w:val="00714CE5"/>
    <w:rsid w:val="00723C46"/>
    <w:rsid w:val="007345A3"/>
    <w:rsid w:val="00736E05"/>
    <w:rsid w:val="007409B8"/>
    <w:rsid w:val="0074520F"/>
    <w:rsid w:val="00756308"/>
    <w:rsid w:val="007669D4"/>
    <w:rsid w:val="00770CD5"/>
    <w:rsid w:val="00783ACC"/>
    <w:rsid w:val="007B181B"/>
    <w:rsid w:val="007D0855"/>
    <w:rsid w:val="007E17A2"/>
    <w:rsid w:val="00822A8D"/>
    <w:rsid w:val="0082723F"/>
    <w:rsid w:val="00831731"/>
    <w:rsid w:val="00850A3E"/>
    <w:rsid w:val="00852D79"/>
    <w:rsid w:val="00852FE0"/>
    <w:rsid w:val="008563A2"/>
    <w:rsid w:val="00857D17"/>
    <w:rsid w:val="00874542"/>
    <w:rsid w:val="00880C14"/>
    <w:rsid w:val="00887C5E"/>
    <w:rsid w:val="00891DA8"/>
    <w:rsid w:val="008A5793"/>
    <w:rsid w:val="008B3704"/>
    <w:rsid w:val="008B6595"/>
    <w:rsid w:val="008D2A29"/>
    <w:rsid w:val="008F6FE4"/>
    <w:rsid w:val="00901B20"/>
    <w:rsid w:val="0090520C"/>
    <w:rsid w:val="00907CBB"/>
    <w:rsid w:val="00913AE4"/>
    <w:rsid w:val="009355E7"/>
    <w:rsid w:val="00947C0E"/>
    <w:rsid w:val="00956ED0"/>
    <w:rsid w:val="00972A6F"/>
    <w:rsid w:val="009732A3"/>
    <w:rsid w:val="00976A9B"/>
    <w:rsid w:val="00982727"/>
    <w:rsid w:val="0099384F"/>
    <w:rsid w:val="009A32A1"/>
    <w:rsid w:val="009B2674"/>
    <w:rsid w:val="009C777F"/>
    <w:rsid w:val="009D7429"/>
    <w:rsid w:val="009E68EA"/>
    <w:rsid w:val="009F3528"/>
    <w:rsid w:val="00A10887"/>
    <w:rsid w:val="00A16746"/>
    <w:rsid w:val="00A3550B"/>
    <w:rsid w:val="00A63FDA"/>
    <w:rsid w:val="00A72CC5"/>
    <w:rsid w:val="00A72E72"/>
    <w:rsid w:val="00A80CE0"/>
    <w:rsid w:val="00A85BFE"/>
    <w:rsid w:val="00A97170"/>
    <w:rsid w:val="00AA0BA7"/>
    <w:rsid w:val="00AA1CCC"/>
    <w:rsid w:val="00AD796D"/>
    <w:rsid w:val="00AF0570"/>
    <w:rsid w:val="00AF0D24"/>
    <w:rsid w:val="00AF14B9"/>
    <w:rsid w:val="00B11362"/>
    <w:rsid w:val="00B22E2F"/>
    <w:rsid w:val="00B46932"/>
    <w:rsid w:val="00B52A63"/>
    <w:rsid w:val="00B55F12"/>
    <w:rsid w:val="00B642E1"/>
    <w:rsid w:val="00B65A01"/>
    <w:rsid w:val="00B73147"/>
    <w:rsid w:val="00B82A04"/>
    <w:rsid w:val="00B87079"/>
    <w:rsid w:val="00B9418D"/>
    <w:rsid w:val="00BB3464"/>
    <w:rsid w:val="00BC3748"/>
    <w:rsid w:val="00BD196E"/>
    <w:rsid w:val="00BE7B4E"/>
    <w:rsid w:val="00C04479"/>
    <w:rsid w:val="00C06065"/>
    <w:rsid w:val="00C23C49"/>
    <w:rsid w:val="00C24952"/>
    <w:rsid w:val="00C338D8"/>
    <w:rsid w:val="00C41938"/>
    <w:rsid w:val="00C41CC0"/>
    <w:rsid w:val="00C463C5"/>
    <w:rsid w:val="00C61B80"/>
    <w:rsid w:val="00C64B77"/>
    <w:rsid w:val="00C653C0"/>
    <w:rsid w:val="00C7434C"/>
    <w:rsid w:val="00C7694D"/>
    <w:rsid w:val="00C80CAC"/>
    <w:rsid w:val="00C85ED1"/>
    <w:rsid w:val="00C90216"/>
    <w:rsid w:val="00CA25FD"/>
    <w:rsid w:val="00CB3F02"/>
    <w:rsid w:val="00CB48DD"/>
    <w:rsid w:val="00CB5473"/>
    <w:rsid w:val="00CC277E"/>
    <w:rsid w:val="00CC77D0"/>
    <w:rsid w:val="00CE0B2D"/>
    <w:rsid w:val="00CF6145"/>
    <w:rsid w:val="00D308EB"/>
    <w:rsid w:val="00D37839"/>
    <w:rsid w:val="00D44735"/>
    <w:rsid w:val="00D5750B"/>
    <w:rsid w:val="00D65580"/>
    <w:rsid w:val="00D711FB"/>
    <w:rsid w:val="00D77DE2"/>
    <w:rsid w:val="00D81E40"/>
    <w:rsid w:val="00D82EC4"/>
    <w:rsid w:val="00D84A43"/>
    <w:rsid w:val="00DA0B66"/>
    <w:rsid w:val="00DB682F"/>
    <w:rsid w:val="00DC0ED4"/>
    <w:rsid w:val="00DC20BC"/>
    <w:rsid w:val="00E02E48"/>
    <w:rsid w:val="00E07456"/>
    <w:rsid w:val="00E15F83"/>
    <w:rsid w:val="00E254C5"/>
    <w:rsid w:val="00E279B8"/>
    <w:rsid w:val="00E363E2"/>
    <w:rsid w:val="00E36E99"/>
    <w:rsid w:val="00E422C1"/>
    <w:rsid w:val="00E4439B"/>
    <w:rsid w:val="00E66B51"/>
    <w:rsid w:val="00E756E6"/>
    <w:rsid w:val="00E805E7"/>
    <w:rsid w:val="00E85532"/>
    <w:rsid w:val="00E91BA1"/>
    <w:rsid w:val="00E942B5"/>
    <w:rsid w:val="00EA05B8"/>
    <w:rsid w:val="00EB170A"/>
    <w:rsid w:val="00EB203B"/>
    <w:rsid w:val="00EC4619"/>
    <w:rsid w:val="00ED23D6"/>
    <w:rsid w:val="00EE1481"/>
    <w:rsid w:val="00EE4584"/>
    <w:rsid w:val="00EE6828"/>
    <w:rsid w:val="00EF6D7D"/>
    <w:rsid w:val="00F112D6"/>
    <w:rsid w:val="00F16F08"/>
    <w:rsid w:val="00F20539"/>
    <w:rsid w:val="00F3099E"/>
    <w:rsid w:val="00F3625B"/>
    <w:rsid w:val="00F42501"/>
    <w:rsid w:val="00F50E44"/>
    <w:rsid w:val="00F606E8"/>
    <w:rsid w:val="00F62B7E"/>
    <w:rsid w:val="00F70C99"/>
    <w:rsid w:val="00F80297"/>
    <w:rsid w:val="00F9237D"/>
    <w:rsid w:val="00F95ACF"/>
    <w:rsid w:val="00F961CE"/>
    <w:rsid w:val="00FC0022"/>
    <w:rsid w:val="00FC2931"/>
    <w:rsid w:val="00FC43D2"/>
    <w:rsid w:val="00FE0093"/>
    <w:rsid w:val="00FE124E"/>
    <w:rsid w:val="00FE186F"/>
    <w:rsid w:val="00FE1D68"/>
    <w:rsid w:val="00FE52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FAA2DA"/>
  <w15:chartTrackingRefBased/>
  <w15:docId w15:val="{640CF2ED-9E1D-4A47-80A6-405BC29E3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66B51"/>
    <w:pPr>
      <w:spacing w:after="120" w:line="240" w:lineRule="auto"/>
      <w:ind w:left="72" w:right="72"/>
    </w:pPr>
    <w:rPr>
      <w:lang w:val="en-AU"/>
    </w:rPr>
  </w:style>
  <w:style w:type="paragraph" w:styleId="Heading1">
    <w:name w:val="heading 1"/>
    <w:basedOn w:val="Normal"/>
    <w:next w:val="Normal"/>
    <w:link w:val="Heading1Char"/>
    <w:uiPriority w:val="1"/>
    <w:qFormat/>
    <w:rsid w:val="000E370C"/>
    <w:pPr>
      <w:keepNext/>
      <w:keepLines/>
      <w:spacing w:after="40"/>
      <w:outlineLvl w:val="0"/>
    </w:pPr>
    <w:rPr>
      <w:rFonts w:asciiTheme="majorHAnsi" w:eastAsiaTheme="majorEastAsia" w:hAnsiTheme="majorHAnsi" w:cstheme="majorBidi"/>
      <w:caps/>
      <w:color w:val="355D7E" w:themeColor="accent1" w:themeShade="80"/>
      <w:sz w:val="40"/>
      <w:szCs w:val="28"/>
    </w:rPr>
  </w:style>
  <w:style w:type="paragraph" w:styleId="Heading2">
    <w:name w:val="heading 2"/>
    <w:basedOn w:val="Normal"/>
    <w:next w:val="Normal"/>
    <w:link w:val="Heading2Char"/>
    <w:uiPriority w:val="1"/>
    <w:qFormat/>
    <w:rsid w:val="0064338C"/>
    <w:pPr>
      <w:keepNext/>
      <w:keepLines/>
      <w:spacing w:before="120"/>
      <w:outlineLvl w:val="1"/>
    </w:pPr>
    <w:rPr>
      <w:rFonts w:asciiTheme="majorHAnsi" w:eastAsiaTheme="majorEastAsia" w:hAnsiTheme="majorHAnsi" w:cstheme="majorBidi"/>
      <w:caps/>
      <w:color w:val="B85A22" w:themeColor="accent2" w:themeShade="BF"/>
      <w:sz w:val="32"/>
      <w:szCs w:val="24"/>
    </w:rPr>
  </w:style>
  <w:style w:type="paragraph" w:styleId="Heading3">
    <w:name w:val="heading 3"/>
    <w:basedOn w:val="Normal"/>
    <w:next w:val="Normal"/>
    <w:link w:val="Heading3Char"/>
    <w:uiPriority w:val="1"/>
    <w:qFormat/>
    <w:rsid w:val="0064338C"/>
    <w:pPr>
      <w:keepNext/>
      <w:keepLines/>
      <w:spacing w:before="120"/>
      <w:outlineLvl w:val="2"/>
    </w:pPr>
    <w:rPr>
      <w:rFonts w:asciiTheme="majorHAnsi" w:eastAsiaTheme="majorEastAsia" w:hAnsiTheme="majorHAnsi" w:cstheme="majorBidi"/>
      <w:caps/>
      <w:color w:val="555A3C" w:themeColor="accent3" w:themeShade="80"/>
      <w:sz w:val="28"/>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0E370C"/>
    <w:rPr>
      <w:rFonts w:asciiTheme="majorHAnsi" w:eastAsiaTheme="majorEastAsia" w:hAnsiTheme="majorHAnsi" w:cstheme="majorBidi"/>
      <w:caps/>
      <w:color w:val="355D7E" w:themeColor="accent1" w:themeShade="80"/>
      <w:sz w:val="40"/>
      <w:szCs w:val="28"/>
    </w:rPr>
  </w:style>
  <w:style w:type="character" w:customStyle="1" w:styleId="Heading2Char">
    <w:name w:val="Heading 2 Char"/>
    <w:basedOn w:val="DefaultParagraphFont"/>
    <w:link w:val="Heading2"/>
    <w:uiPriority w:val="1"/>
    <w:rsid w:val="0064338C"/>
    <w:rPr>
      <w:rFonts w:asciiTheme="majorHAnsi" w:eastAsiaTheme="majorEastAsia" w:hAnsiTheme="majorHAnsi" w:cstheme="majorBidi"/>
      <w:caps/>
      <w:color w:val="B85A22" w:themeColor="accent2" w:themeShade="BF"/>
      <w:sz w:val="32"/>
      <w:szCs w:val="24"/>
    </w:rPr>
  </w:style>
  <w:style w:type="character" w:customStyle="1" w:styleId="Heading3Char">
    <w:name w:val="Heading 3 Char"/>
    <w:basedOn w:val="DefaultParagraphFont"/>
    <w:link w:val="Heading3"/>
    <w:uiPriority w:val="1"/>
    <w:rsid w:val="0064338C"/>
    <w:rPr>
      <w:rFonts w:asciiTheme="majorHAnsi" w:eastAsiaTheme="majorEastAsia" w:hAnsiTheme="majorHAnsi" w:cstheme="majorBidi"/>
      <w:caps/>
      <w:color w:val="555A3C" w:themeColor="accent3" w:themeShade="80"/>
      <w:sz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semiHidden/>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B85A22"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B85A22" w:themeColor="accent2" w:themeShade="BF"/>
      <w:sz w:val="52"/>
      <w:szCs w:val="52"/>
    </w:rPr>
  </w:style>
  <w:style w:type="paragraph" w:styleId="Subtitle">
    <w:name w:val="Subtitle"/>
    <w:basedOn w:val="Normal"/>
    <w:next w:val="Normal"/>
    <w:link w:val="SubtitleChar"/>
    <w:uiPriority w:val="1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8"/>
      <w:szCs w:val="2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bottom w:val="single" w:sz="4" w:space="0" w:color="BED3E4" w:themeColor="accent1" w:themeTint="99"/>
        </w:tcBorders>
      </w:tcPr>
    </w:tblStylePr>
    <w:tblStylePr w:type="nwCell">
      <w:tblPr/>
      <w:tcPr>
        <w:tcBorders>
          <w:bottom w:val="single" w:sz="4" w:space="0" w:color="BED3E4" w:themeColor="accent1" w:themeTint="99"/>
        </w:tcBorders>
      </w:tcPr>
    </w:tblStylePr>
    <w:tblStylePr w:type="seCell">
      <w:tblPr/>
      <w:tcPr>
        <w:tcBorders>
          <w:top w:val="single" w:sz="4" w:space="0" w:color="BED3E4" w:themeColor="accent1" w:themeTint="99"/>
        </w:tcBorders>
      </w:tcPr>
    </w:tblStylePr>
    <w:tblStylePr w:type="swCell">
      <w:tblPr/>
      <w:tcPr>
        <w:tcBorders>
          <w:top w:val="single" w:sz="4" w:space="0" w:color="BED3E4" w:themeColor="accent1" w:themeTint="99"/>
        </w:tcBorders>
      </w:tcPr>
    </w:tblStylePr>
  </w:style>
  <w:style w:type="table" w:styleId="ListTable7Colorful-Accent1">
    <w:name w:val="List Table 7 Colorful Accent 1"/>
    <w:basedOn w:val="TableNormal"/>
    <w:uiPriority w:val="52"/>
    <w:pPr>
      <w:spacing w:after="0" w:line="240" w:lineRule="auto"/>
    </w:pPr>
    <w:rPr>
      <w:color w:val="548AB7"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94B6D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B6D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B6D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B6D2" w:themeColor="accent1"/>
        </w:tcBorders>
        <w:shd w:val="clear" w:color="auto" w:fill="FFFFFF" w:themeFill="background1"/>
      </w:tcPr>
    </w:tblStylePr>
    <w:tblStylePr w:type="band1Vert">
      <w:tblPr/>
      <w:tcPr>
        <w:shd w:val="clear" w:color="auto" w:fill="E9F0F6" w:themeFill="accent1" w:themeFillTint="33"/>
      </w:tcPr>
    </w:tblStylePr>
    <w:tblStylePr w:type="band1Horz">
      <w:tblPr/>
      <w:tcPr>
        <w:shd w:val="clear" w:color="auto" w:fill="E9F0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E9F0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B6D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B6D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B6D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B6D2" w:themeFill="accent1"/>
      </w:tcPr>
    </w:tblStylePr>
    <w:tblStylePr w:type="band1Vert">
      <w:tblPr/>
      <w:tcPr>
        <w:shd w:val="clear" w:color="auto" w:fill="D4E1ED" w:themeFill="accent1" w:themeFillTint="66"/>
      </w:tcPr>
    </w:tblStylePr>
    <w:tblStylePr w:type="band1Horz">
      <w:tblPr/>
      <w:tcPr>
        <w:shd w:val="clear" w:color="auto" w:fill="D4E1ED"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C0BABA" w:themeColor="accent6" w:themeTint="99"/>
        <w:left w:val="single" w:sz="4" w:space="0" w:color="C0BABA" w:themeColor="accent6" w:themeTint="99"/>
        <w:bottom w:val="single" w:sz="4" w:space="0" w:color="C0BABA" w:themeColor="accent6" w:themeTint="99"/>
        <w:right w:val="single" w:sz="4" w:space="0" w:color="C0BABA" w:themeColor="accent6" w:themeTint="99"/>
        <w:insideH w:val="single" w:sz="4" w:space="0" w:color="C0BABA" w:themeColor="accent6" w:themeTint="99"/>
        <w:insideV w:val="single" w:sz="4" w:space="0" w:color="C0BABA" w:themeColor="accent6" w:themeTint="99"/>
      </w:tblBorders>
      <w:tblCellMar>
        <w:top w:w="29" w:type="dxa"/>
        <w:bottom w:w="29" w:type="dxa"/>
      </w:tblCellMar>
    </w:tblPr>
    <w:tblStylePr w:type="firstRow">
      <w:rPr>
        <w:b/>
        <w:bCs/>
        <w:color w:val="FFFFFF" w:themeColor="background1"/>
      </w:rPr>
      <w:tblPr/>
      <w:tcPr>
        <w:tcBorders>
          <w:top w:val="single" w:sz="4" w:space="0" w:color="968C8C" w:themeColor="accent6"/>
          <w:left w:val="single" w:sz="4" w:space="0" w:color="968C8C" w:themeColor="accent6"/>
          <w:bottom w:val="single" w:sz="4" w:space="0" w:color="968C8C" w:themeColor="accent6"/>
          <w:right w:val="single" w:sz="4" w:space="0" w:color="968C8C" w:themeColor="accent6"/>
          <w:insideH w:val="nil"/>
          <w:insideV w:val="nil"/>
        </w:tcBorders>
        <w:shd w:val="clear" w:color="auto" w:fill="968C8C" w:themeFill="accent6"/>
      </w:tcPr>
    </w:tblStylePr>
    <w:tblStylePr w:type="lastRow">
      <w:rPr>
        <w:b/>
        <w:bCs/>
      </w:rPr>
      <w:tblPr/>
      <w:tcPr>
        <w:tcBorders>
          <w:top w:val="double" w:sz="4" w:space="0" w:color="968C8C" w:themeColor="accent6"/>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BED3E4" w:themeColor="accent1" w:themeTint="99"/>
        <w:bottom w:val="single" w:sz="4" w:space="0" w:color="BED3E4" w:themeColor="accent1" w:themeTint="99"/>
        <w:insideH w:val="single" w:sz="4" w:space="0" w:color="BED3E4"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EAB290" w:themeColor="accent2" w:themeTint="99"/>
        </w:tcBorders>
      </w:tcPr>
    </w:tblStylePr>
    <w:tblStylePr w:type="lastRow">
      <w:rPr>
        <w:b/>
        <w:bCs/>
      </w:rPr>
      <w:tblPr/>
      <w:tcPr>
        <w:tcBorders>
          <w:top w:val="single" w:sz="4" w:space="0" w:color="EAB290" w:themeColor="accent2" w:themeTint="99"/>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BED3E4" w:themeColor="accent1" w:themeTint="99"/>
        <w:left w:val="single" w:sz="4" w:space="0" w:color="BED3E4" w:themeColor="accent1" w:themeTint="99"/>
        <w:bottom w:val="single" w:sz="4" w:space="0" w:color="BED3E4" w:themeColor="accent1" w:themeTint="99"/>
        <w:right w:val="single" w:sz="4" w:space="0" w:color="BED3E4" w:themeColor="accent1" w:themeTint="99"/>
        <w:insideH w:val="single" w:sz="4" w:space="0" w:color="BED3E4" w:themeColor="accent1" w:themeTint="99"/>
        <w:insideV w:val="single" w:sz="4" w:space="0" w:color="BED3E4" w:themeColor="accent1" w:themeTint="99"/>
      </w:tblBorders>
      <w:tblCellMar>
        <w:top w:w="29" w:type="dxa"/>
        <w:bottom w:w="29" w:type="dxa"/>
      </w:tblCellMar>
    </w:tblPr>
    <w:tblStylePr w:type="firstRow">
      <w:rPr>
        <w:b/>
        <w:bCs/>
        <w:color w:val="FFFFFF" w:themeColor="background1"/>
      </w:rPr>
      <w:tblPr/>
      <w:tcPr>
        <w:tcBorders>
          <w:top w:val="single" w:sz="4" w:space="0" w:color="94B6D2" w:themeColor="accent1"/>
          <w:left w:val="single" w:sz="4" w:space="0" w:color="94B6D2" w:themeColor="accent1"/>
          <w:bottom w:val="single" w:sz="4" w:space="0" w:color="94B6D2" w:themeColor="accent1"/>
          <w:right w:val="single" w:sz="4" w:space="0" w:color="94B6D2" w:themeColor="accent1"/>
          <w:insideH w:val="nil"/>
          <w:insideV w:val="nil"/>
        </w:tcBorders>
        <w:shd w:val="clear" w:color="auto" w:fill="94B6D2" w:themeFill="accent1"/>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EAB290" w:themeColor="accent2" w:themeTint="99"/>
        <w:left w:val="single" w:sz="4" w:space="0" w:color="EAB290" w:themeColor="accent2" w:themeTint="99"/>
        <w:bottom w:val="single" w:sz="4" w:space="0" w:color="EAB290" w:themeColor="accent2" w:themeTint="99"/>
        <w:right w:val="single" w:sz="4" w:space="0" w:color="EAB290" w:themeColor="accent2" w:themeTint="99"/>
        <w:insideH w:val="single" w:sz="4" w:space="0" w:color="EAB290" w:themeColor="accent2" w:themeTint="99"/>
        <w:insideV w:val="single" w:sz="4" w:space="0" w:color="EAB290" w:themeColor="accent2" w:themeTint="99"/>
      </w:tblBorders>
      <w:tblCellMar>
        <w:top w:w="29" w:type="dxa"/>
        <w:bottom w:w="29" w:type="dxa"/>
      </w:tblCellMar>
    </w:tblPr>
    <w:tblStylePr w:type="firstRow">
      <w:rPr>
        <w:b/>
        <w:bCs/>
        <w:color w:val="FFFFFF" w:themeColor="background1"/>
      </w:rPr>
      <w:tblPr/>
      <w:tcPr>
        <w:tcBorders>
          <w:top w:val="single" w:sz="4" w:space="0" w:color="DD8047" w:themeColor="accent2"/>
          <w:left w:val="single" w:sz="4" w:space="0" w:color="DD8047" w:themeColor="accent2"/>
          <w:bottom w:val="single" w:sz="4" w:space="0" w:color="DD8047" w:themeColor="accent2"/>
          <w:right w:val="single" w:sz="4" w:space="0" w:color="DD8047" w:themeColor="accent2"/>
          <w:insideH w:val="nil"/>
          <w:insideV w:val="nil"/>
        </w:tcBorders>
        <w:shd w:val="clear" w:color="auto" w:fill="DD8047" w:themeFill="accent2"/>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D5D1D1" w:themeColor="accent6" w:themeTint="66"/>
        <w:left w:val="single" w:sz="4" w:space="0" w:color="D5D1D1" w:themeColor="accent6" w:themeTint="66"/>
        <w:bottom w:val="single" w:sz="4" w:space="0" w:color="D5D1D1" w:themeColor="accent6" w:themeTint="66"/>
        <w:right w:val="single" w:sz="4" w:space="0" w:color="D5D1D1" w:themeColor="accent6" w:themeTint="66"/>
        <w:insideH w:val="single" w:sz="4" w:space="0" w:color="D5D1D1" w:themeColor="accent6" w:themeTint="66"/>
        <w:insideV w:val="single" w:sz="4" w:space="0" w:color="D5D1D1" w:themeColor="accent6" w:themeTint="66"/>
      </w:tblBorders>
      <w:tblCellMar>
        <w:top w:w="29" w:type="dxa"/>
        <w:bottom w:w="29" w:type="dxa"/>
      </w:tblCellMar>
    </w:tblPr>
    <w:tblStylePr w:type="firstRow">
      <w:rPr>
        <w:b/>
        <w:bCs/>
      </w:rPr>
      <w:tblPr/>
      <w:tcPr>
        <w:tcBorders>
          <w:bottom w:val="single" w:sz="12" w:space="0" w:color="C0BABA" w:themeColor="accent6" w:themeTint="99"/>
        </w:tcBorders>
      </w:tcPr>
    </w:tblStylePr>
    <w:tblStylePr w:type="lastRow">
      <w:rPr>
        <w:b/>
        <w:bCs/>
      </w:rPr>
      <w:tblPr/>
      <w:tcPr>
        <w:tcBorders>
          <w:top w:val="double" w:sz="2" w:space="0" w:color="C0BABA"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C0BABA" w:themeColor="accent6" w:themeTint="99"/>
        </w:tcBorders>
      </w:tcPr>
    </w:tblStylePr>
    <w:tblStylePr w:type="lastRow">
      <w:rPr>
        <w:b/>
        <w:bCs/>
      </w:rPr>
      <w:tblPr/>
      <w:tcPr>
        <w:tcBorders>
          <w:top w:val="single" w:sz="4" w:space="0" w:color="C0BABA" w:themeColor="accent6" w:themeTint="99"/>
        </w:tcBorders>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94B6D2" w:themeColor="accent1"/>
      </w:tblBorders>
      <w:tblCellMar>
        <w:top w:w="29" w:type="dxa"/>
        <w:bottom w:w="29" w:type="dxa"/>
      </w:tblCellMar>
    </w:tblPr>
    <w:tblStylePr w:type="firstRow">
      <w:rPr>
        <w:b w:val="0"/>
        <w:bCs/>
      </w:rPr>
      <w:tblPr/>
      <w:tcPr>
        <w:tcBorders>
          <w:top w:val="nil"/>
          <w:left w:val="nil"/>
          <w:bottom w:val="single" w:sz="12" w:space="0" w:color="94B6D2" w:themeColor="accent1"/>
          <w:right w:val="nil"/>
          <w:insideH w:val="nil"/>
          <w:insideV w:val="nil"/>
          <w:tl2br w:val="nil"/>
          <w:tr2bl w:val="nil"/>
        </w:tcBorders>
      </w:tcPr>
    </w:tblStylePr>
    <w:tblStylePr w:type="lastRow">
      <w:rPr>
        <w:b/>
        <w:bCs/>
      </w:rPr>
      <w:tblPr/>
      <w:tcPr>
        <w:tcBorders>
          <w:top w:val="double" w:sz="2" w:space="0" w:color="BED3E4"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29" w:type="dxa"/>
        <w:bottom w:w="29"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59473F"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C8CCB3" w:themeColor="accent3" w:themeTint="99"/>
        <w:left w:val="single" w:sz="4" w:space="0" w:color="C8CCB3" w:themeColor="accent3" w:themeTint="99"/>
        <w:bottom w:val="single" w:sz="4" w:space="0" w:color="C8CCB3" w:themeColor="accent3" w:themeTint="99"/>
        <w:right w:val="single" w:sz="4" w:space="0" w:color="C8CCB3" w:themeColor="accent3" w:themeTint="99"/>
        <w:insideH w:val="single" w:sz="4" w:space="0" w:color="C8CCB3" w:themeColor="accent3" w:themeTint="99"/>
        <w:insideV w:val="single" w:sz="4" w:space="0" w:color="C8CCB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EE5" w:themeFill="accent3" w:themeFillTint="33"/>
      </w:tcPr>
    </w:tblStylePr>
    <w:tblStylePr w:type="band1Horz">
      <w:tblPr/>
      <w:tcPr>
        <w:shd w:val="clear" w:color="auto" w:fill="EDEEE5" w:themeFill="accent3" w:themeFillTint="33"/>
      </w:tcPr>
    </w:tblStylePr>
    <w:tblStylePr w:type="neCell">
      <w:tblPr/>
      <w:tcPr>
        <w:tcBorders>
          <w:bottom w:val="single" w:sz="4" w:space="0" w:color="C8CCB3" w:themeColor="accent3" w:themeTint="99"/>
        </w:tcBorders>
      </w:tcPr>
    </w:tblStylePr>
    <w:tblStylePr w:type="nwCell">
      <w:tblPr/>
      <w:tcPr>
        <w:tcBorders>
          <w:bottom w:val="single" w:sz="4" w:space="0" w:color="C8CCB3" w:themeColor="accent3" w:themeTint="99"/>
        </w:tcBorders>
      </w:tcPr>
    </w:tblStylePr>
    <w:tblStylePr w:type="seCell">
      <w:tblPr/>
      <w:tcPr>
        <w:tcBorders>
          <w:top w:val="single" w:sz="4" w:space="0" w:color="C8CCB3" w:themeColor="accent3" w:themeTint="99"/>
        </w:tcBorders>
      </w:tcPr>
    </w:tblStylePr>
    <w:tblStylePr w:type="swCell">
      <w:tblPr/>
      <w:tcPr>
        <w:tcBorders>
          <w:top w:val="single" w:sz="4" w:space="0" w:color="C8CCB3"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EE5"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B8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B8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B8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B81" w:themeFill="accent3"/>
      </w:tcPr>
    </w:tblStylePr>
    <w:tblStylePr w:type="band1Vert">
      <w:tblPr/>
      <w:tcPr>
        <w:shd w:val="clear" w:color="auto" w:fill="DBDDCC" w:themeFill="accent3" w:themeFillTint="66"/>
      </w:tcPr>
    </w:tblStylePr>
    <w:tblStylePr w:type="band1Horz">
      <w:tblPr/>
      <w:tcPr>
        <w:shd w:val="clear" w:color="auto" w:fill="DBDDCC"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DBDDCC" w:themeColor="accent3" w:themeTint="66"/>
        <w:left w:val="single" w:sz="4" w:space="0" w:color="DBDDCC" w:themeColor="accent3" w:themeTint="66"/>
        <w:bottom w:val="single" w:sz="4" w:space="0" w:color="DBDDCC" w:themeColor="accent3" w:themeTint="66"/>
        <w:right w:val="single" w:sz="4" w:space="0" w:color="DBDDCC" w:themeColor="accent3" w:themeTint="66"/>
        <w:insideH w:val="single" w:sz="4" w:space="0" w:color="DBDDCC" w:themeColor="accent3" w:themeTint="66"/>
        <w:insideV w:val="single" w:sz="4" w:space="0" w:color="DBDDCC" w:themeColor="accent3" w:themeTint="66"/>
      </w:tblBorders>
    </w:tblPr>
    <w:tblStylePr w:type="firstRow">
      <w:rPr>
        <w:b/>
        <w:bCs/>
      </w:rPr>
      <w:tblPr/>
      <w:tcPr>
        <w:tcBorders>
          <w:bottom w:val="single" w:sz="12" w:space="0" w:color="C8CCB3" w:themeColor="accent3" w:themeTint="99"/>
        </w:tcBorders>
      </w:tcPr>
    </w:tblStylePr>
    <w:tblStylePr w:type="lastRow">
      <w:rPr>
        <w:b/>
        <w:bCs/>
      </w:rPr>
      <w:tblPr/>
      <w:tcPr>
        <w:tcBorders>
          <w:top w:val="double" w:sz="2" w:space="0" w:color="C8CCB3"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B85A22" w:themeColor="accent2" w:themeShade="BF"/>
    </w:rPr>
    <w:tblPr>
      <w:tblStyleRowBandSize w:val="1"/>
      <w:tblStyleColBandSize w:val="1"/>
      <w:tblBorders>
        <w:top w:val="single" w:sz="4" w:space="0" w:color="DD8047" w:themeColor="accent2"/>
        <w:bottom w:val="single" w:sz="4" w:space="0" w:color="DD8047" w:themeColor="accent2"/>
      </w:tblBorders>
    </w:tblPr>
    <w:tblStylePr w:type="firstRow">
      <w:rPr>
        <w:b/>
        <w:bCs/>
      </w:rPr>
      <w:tblPr/>
      <w:tcPr>
        <w:tcBorders>
          <w:bottom w:val="single" w:sz="4" w:space="0" w:color="DD8047" w:themeColor="accent2"/>
        </w:tcBorders>
      </w:tcPr>
    </w:tblStylePr>
    <w:tblStylePr w:type="lastRow">
      <w:rPr>
        <w:b/>
        <w:bCs/>
      </w:rPr>
      <w:tblPr/>
      <w:tcPr>
        <w:tcBorders>
          <w:top w:val="double" w:sz="4" w:space="0" w:color="DD8047" w:themeColor="accent2"/>
        </w:tcBorders>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355D7E"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94B6D2" w:themeColor="accent1"/>
        <w:bottom w:val="single" w:sz="4" w:space="10" w:color="94B6D2" w:themeColor="accent1"/>
      </w:pBdr>
      <w:spacing w:before="360" w:after="360"/>
      <w:ind w:left="864" w:right="864"/>
      <w:jc w:val="center"/>
    </w:pPr>
    <w:rPr>
      <w:i/>
      <w:iCs/>
      <w:color w:val="355D7E" w:themeColor="accent1" w:themeShade="80"/>
    </w:rPr>
  </w:style>
  <w:style w:type="character" w:customStyle="1" w:styleId="IntenseQuoteChar">
    <w:name w:val="Intense Quote Char"/>
    <w:basedOn w:val="DefaultParagraphFont"/>
    <w:link w:val="IntenseQuote"/>
    <w:uiPriority w:val="30"/>
    <w:semiHidden/>
    <w:rsid w:val="0013333F"/>
    <w:rPr>
      <w:i/>
      <w:iCs/>
      <w:color w:val="355D7E" w:themeColor="accent1" w:themeShade="80"/>
    </w:rPr>
  </w:style>
  <w:style w:type="character" w:styleId="IntenseReference">
    <w:name w:val="Intense Reference"/>
    <w:basedOn w:val="DefaultParagraphFont"/>
    <w:uiPriority w:val="32"/>
    <w:semiHidden/>
    <w:unhideWhenUsed/>
    <w:rsid w:val="0013333F"/>
    <w:rPr>
      <w:b/>
      <w:bCs/>
      <w:caps w:val="0"/>
      <w:smallCaps/>
      <w:color w:val="355D7E" w:themeColor="accent1" w:themeShade="80"/>
      <w:spacing w:val="5"/>
    </w:rPr>
  </w:style>
  <w:style w:type="paragraph" w:styleId="BlockText">
    <w:name w:val="Block Text"/>
    <w:basedOn w:val="Normal"/>
    <w:uiPriority w:val="99"/>
    <w:semiHidden/>
    <w:unhideWhenUsed/>
    <w:rsid w:val="0013333F"/>
    <w:pPr>
      <w:pBdr>
        <w:top w:val="single" w:sz="2" w:space="10" w:color="355D7E" w:themeColor="accent1" w:themeShade="80" w:shadow="1"/>
        <w:left w:val="single" w:sz="2" w:space="10" w:color="355D7E" w:themeColor="accent1" w:themeShade="80" w:shadow="1"/>
        <w:bottom w:val="single" w:sz="2" w:space="10" w:color="355D7E" w:themeColor="accent1" w:themeShade="80" w:shadow="1"/>
        <w:right w:val="single" w:sz="2" w:space="10" w:color="355D7E" w:themeColor="accent1" w:themeShade="80" w:shadow="1"/>
      </w:pBdr>
      <w:ind w:left="1152" w:right="1152"/>
    </w:pPr>
    <w:rPr>
      <w:i/>
      <w:iCs/>
      <w:color w:val="355D7E" w:themeColor="accent1" w:themeShade="80"/>
    </w:rPr>
  </w:style>
  <w:style w:type="character" w:styleId="Hyperlink">
    <w:name w:val="Hyperlink"/>
    <w:basedOn w:val="DefaultParagraphFont"/>
    <w:uiPriority w:val="99"/>
    <w:unhideWhenUsed/>
    <w:rsid w:val="0013333F"/>
    <w:rPr>
      <w:color w:val="7C5F1D"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character" w:styleId="PageNumber">
    <w:name w:val="page number"/>
    <w:basedOn w:val="DefaultParagraphFont"/>
    <w:uiPriority w:val="99"/>
    <w:semiHidden/>
    <w:unhideWhenUsed/>
    <w:rsid w:val="00192E89"/>
  </w:style>
  <w:style w:type="table" w:styleId="GridTable2-Accent2">
    <w:name w:val="Grid Table 2 Accent 2"/>
    <w:basedOn w:val="TableNormal"/>
    <w:uiPriority w:val="47"/>
    <w:rsid w:val="005A048B"/>
    <w:pPr>
      <w:spacing w:after="0" w:line="240" w:lineRule="auto"/>
    </w:pPr>
    <w:tblPr>
      <w:tblStyleRowBandSize w:val="1"/>
      <w:tblStyleColBandSize w:val="1"/>
      <w:tblBorders>
        <w:top w:val="single" w:sz="2" w:space="0" w:color="EAB290" w:themeColor="accent2" w:themeTint="99"/>
        <w:bottom w:val="single" w:sz="2" w:space="0" w:color="EAB290" w:themeColor="accent2" w:themeTint="99"/>
        <w:insideH w:val="single" w:sz="2" w:space="0" w:color="EAB290" w:themeColor="accent2" w:themeTint="99"/>
        <w:insideV w:val="single" w:sz="2" w:space="0" w:color="EAB290" w:themeColor="accent2" w:themeTint="99"/>
      </w:tblBorders>
    </w:tblPr>
    <w:tblStylePr w:type="firstRow">
      <w:rPr>
        <w:b/>
        <w:bCs/>
      </w:rPr>
      <w:tblPr/>
      <w:tcPr>
        <w:tcBorders>
          <w:top w:val="nil"/>
          <w:bottom w:val="single" w:sz="12" w:space="0" w:color="EAB290" w:themeColor="accent2" w:themeTint="99"/>
          <w:insideH w:val="nil"/>
          <w:insideV w:val="nil"/>
        </w:tcBorders>
        <w:shd w:val="clear" w:color="auto" w:fill="FFFFFF" w:themeFill="background1"/>
      </w:tcPr>
    </w:tblStylePr>
    <w:tblStylePr w:type="lastRow">
      <w:rPr>
        <w:b/>
        <w:bCs/>
      </w:rPr>
      <w:tblPr/>
      <w:tcPr>
        <w:tcBorders>
          <w:top w:val="double" w:sz="2" w:space="0" w:color="EAB2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E5DA" w:themeFill="accent2" w:themeFillTint="33"/>
      </w:tcPr>
    </w:tblStylePr>
    <w:tblStylePr w:type="band1Horz">
      <w:tblPr/>
      <w:tcPr>
        <w:shd w:val="clear" w:color="auto" w:fill="F8E5DA" w:themeFill="accent2" w:themeFillTint="33"/>
      </w:tcPr>
    </w:tblStylePr>
  </w:style>
  <w:style w:type="table" w:styleId="GridTable2-Accent4">
    <w:name w:val="Grid Table 2 Accent 4"/>
    <w:basedOn w:val="TableNormal"/>
    <w:uiPriority w:val="47"/>
    <w:rsid w:val="005A048B"/>
    <w:pPr>
      <w:spacing w:after="0" w:line="240" w:lineRule="auto"/>
    </w:pPr>
    <w:tblPr>
      <w:tblStyleRowBandSize w:val="1"/>
      <w:tblStyleColBandSize w:val="1"/>
      <w:tblBorders>
        <w:top w:val="single" w:sz="2" w:space="0" w:color="E7D09D" w:themeColor="accent4" w:themeTint="99"/>
        <w:bottom w:val="single" w:sz="2" w:space="0" w:color="E7D09D" w:themeColor="accent4" w:themeTint="99"/>
        <w:insideH w:val="single" w:sz="2" w:space="0" w:color="E7D09D" w:themeColor="accent4" w:themeTint="99"/>
        <w:insideV w:val="single" w:sz="2" w:space="0" w:color="E7D09D" w:themeColor="accent4" w:themeTint="99"/>
      </w:tblBorders>
    </w:tblPr>
    <w:tblStylePr w:type="firstRow">
      <w:rPr>
        <w:b/>
        <w:bCs/>
      </w:rPr>
      <w:tblPr/>
      <w:tcPr>
        <w:tcBorders>
          <w:top w:val="nil"/>
          <w:bottom w:val="single" w:sz="12" w:space="0" w:color="E7D09D" w:themeColor="accent4" w:themeTint="99"/>
          <w:insideH w:val="nil"/>
          <w:insideV w:val="nil"/>
        </w:tcBorders>
        <w:shd w:val="clear" w:color="auto" w:fill="FFFFFF" w:themeFill="background1"/>
      </w:tcPr>
    </w:tblStylePr>
    <w:tblStylePr w:type="lastRow">
      <w:rPr>
        <w:b/>
        <w:bCs/>
      </w:rPr>
      <w:tblPr/>
      <w:tcPr>
        <w:tcBorders>
          <w:top w:val="double" w:sz="2" w:space="0" w:color="E7D09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FDE" w:themeFill="accent4" w:themeFillTint="33"/>
      </w:tcPr>
    </w:tblStylePr>
    <w:tblStylePr w:type="band1Horz">
      <w:tblPr/>
      <w:tcPr>
        <w:shd w:val="clear" w:color="auto" w:fill="F7EFDE" w:themeFill="accent4" w:themeFillTint="33"/>
      </w:tcPr>
    </w:tblStylePr>
  </w:style>
  <w:style w:type="paragraph" w:styleId="TOC1">
    <w:name w:val="toc 1"/>
    <w:basedOn w:val="Normal"/>
    <w:next w:val="Normal"/>
    <w:autoRedefine/>
    <w:uiPriority w:val="39"/>
    <w:unhideWhenUsed/>
    <w:rsid w:val="009E68EA"/>
    <w:pPr>
      <w:spacing w:before="120" w:after="0"/>
      <w:ind w:left="0"/>
    </w:pPr>
    <w:rPr>
      <w:b/>
      <w:bCs/>
      <w:i/>
      <w:iCs/>
      <w:sz w:val="24"/>
      <w:szCs w:val="24"/>
    </w:rPr>
  </w:style>
  <w:style w:type="paragraph" w:styleId="TOC2">
    <w:name w:val="toc 2"/>
    <w:basedOn w:val="Normal"/>
    <w:next w:val="Normal"/>
    <w:autoRedefine/>
    <w:uiPriority w:val="39"/>
    <w:unhideWhenUsed/>
    <w:rsid w:val="009E68EA"/>
    <w:pPr>
      <w:spacing w:before="120" w:after="0"/>
      <w:ind w:left="220"/>
    </w:pPr>
    <w:rPr>
      <w:b/>
      <w:bCs/>
    </w:rPr>
  </w:style>
  <w:style w:type="paragraph" w:styleId="TOC3">
    <w:name w:val="toc 3"/>
    <w:basedOn w:val="Normal"/>
    <w:next w:val="Normal"/>
    <w:autoRedefine/>
    <w:uiPriority w:val="39"/>
    <w:unhideWhenUsed/>
    <w:rsid w:val="009E68EA"/>
    <w:pPr>
      <w:spacing w:after="0"/>
      <w:ind w:left="440"/>
    </w:pPr>
    <w:rPr>
      <w:sz w:val="20"/>
      <w:szCs w:val="20"/>
    </w:rPr>
  </w:style>
  <w:style w:type="paragraph" w:styleId="TOC4">
    <w:name w:val="toc 4"/>
    <w:basedOn w:val="Normal"/>
    <w:next w:val="Normal"/>
    <w:autoRedefine/>
    <w:uiPriority w:val="39"/>
    <w:unhideWhenUsed/>
    <w:rsid w:val="009E68EA"/>
    <w:pPr>
      <w:spacing w:after="0"/>
      <w:ind w:left="660"/>
    </w:pPr>
    <w:rPr>
      <w:sz w:val="20"/>
      <w:szCs w:val="20"/>
    </w:rPr>
  </w:style>
  <w:style w:type="paragraph" w:styleId="TOC5">
    <w:name w:val="toc 5"/>
    <w:basedOn w:val="Normal"/>
    <w:next w:val="Normal"/>
    <w:autoRedefine/>
    <w:uiPriority w:val="39"/>
    <w:unhideWhenUsed/>
    <w:rsid w:val="009E68EA"/>
    <w:pPr>
      <w:spacing w:after="0"/>
      <w:ind w:left="880"/>
    </w:pPr>
    <w:rPr>
      <w:sz w:val="20"/>
      <w:szCs w:val="20"/>
    </w:rPr>
  </w:style>
  <w:style w:type="paragraph" w:styleId="TOC6">
    <w:name w:val="toc 6"/>
    <w:basedOn w:val="Normal"/>
    <w:next w:val="Normal"/>
    <w:autoRedefine/>
    <w:uiPriority w:val="39"/>
    <w:unhideWhenUsed/>
    <w:rsid w:val="009E68EA"/>
    <w:pPr>
      <w:spacing w:after="0"/>
      <w:ind w:left="1100"/>
    </w:pPr>
    <w:rPr>
      <w:sz w:val="20"/>
      <w:szCs w:val="20"/>
    </w:rPr>
  </w:style>
  <w:style w:type="paragraph" w:styleId="TOC7">
    <w:name w:val="toc 7"/>
    <w:basedOn w:val="Normal"/>
    <w:next w:val="Normal"/>
    <w:autoRedefine/>
    <w:uiPriority w:val="39"/>
    <w:unhideWhenUsed/>
    <w:rsid w:val="009E68EA"/>
    <w:pPr>
      <w:spacing w:after="0"/>
      <w:ind w:left="1320"/>
    </w:pPr>
    <w:rPr>
      <w:sz w:val="20"/>
      <w:szCs w:val="20"/>
    </w:rPr>
  </w:style>
  <w:style w:type="paragraph" w:styleId="TOC8">
    <w:name w:val="toc 8"/>
    <w:basedOn w:val="Normal"/>
    <w:next w:val="Normal"/>
    <w:autoRedefine/>
    <w:uiPriority w:val="39"/>
    <w:unhideWhenUsed/>
    <w:rsid w:val="009E68EA"/>
    <w:pPr>
      <w:spacing w:after="0"/>
      <w:ind w:left="1540"/>
    </w:pPr>
    <w:rPr>
      <w:sz w:val="20"/>
      <w:szCs w:val="20"/>
    </w:rPr>
  </w:style>
  <w:style w:type="paragraph" w:styleId="TOC9">
    <w:name w:val="toc 9"/>
    <w:basedOn w:val="Normal"/>
    <w:next w:val="Normal"/>
    <w:autoRedefine/>
    <w:uiPriority w:val="39"/>
    <w:unhideWhenUsed/>
    <w:rsid w:val="009E68EA"/>
    <w:pPr>
      <w:spacing w:after="0"/>
      <w:ind w:left="1760"/>
    </w:pPr>
    <w:rPr>
      <w:sz w:val="20"/>
      <w:szCs w:val="20"/>
    </w:rPr>
  </w:style>
  <w:style w:type="paragraph" w:styleId="ListParagraph">
    <w:name w:val="List Paragraph"/>
    <w:basedOn w:val="Normal"/>
    <w:uiPriority w:val="34"/>
    <w:unhideWhenUsed/>
    <w:qFormat/>
    <w:rsid w:val="00C23C49"/>
    <w:pPr>
      <w:ind w:left="720"/>
      <w:contextualSpacing/>
    </w:pPr>
  </w:style>
  <w:style w:type="paragraph" w:styleId="NormalWeb">
    <w:name w:val="Normal (Web)"/>
    <w:basedOn w:val="Normal"/>
    <w:uiPriority w:val="99"/>
    <w:unhideWhenUsed/>
    <w:rsid w:val="00692E5A"/>
    <w:pPr>
      <w:spacing w:before="100" w:beforeAutospacing="1" w:after="100" w:afterAutospacing="1" w:line="259" w:lineRule="auto"/>
      <w:ind w:left="0" w:right="0"/>
    </w:pPr>
    <w:rPr>
      <w:rFonts w:ascii="Times New Roman" w:eastAsia="Times New Roman" w:hAnsi="Times New Roman" w:cs="Times New Roman"/>
      <w:kern w:val="0"/>
      <w:sz w:val="24"/>
      <w:szCs w:val="24"/>
      <w:lang w:val="en-US" w:eastAsia="en-AU"/>
      <w14:ligatures w14:val="none"/>
    </w:rPr>
  </w:style>
  <w:style w:type="paragraph" w:styleId="BalloonText">
    <w:name w:val="Balloon Text"/>
    <w:basedOn w:val="Normal"/>
    <w:link w:val="BalloonTextChar"/>
    <w:uiPriority w:val="99"/>
    <w:semiHidden/>
    <w:unhideWhenUsed/>
    <w:rsid w:val="00150E7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E75"/>
    <w:rPr>
      <w:rFonts w:ascii="Segoe UI" w:hAnsi="Segoe UI" w:cs="Segoe UI"/>
      <w:sz w:val="18"/>
      <w:szCs w:val="18"/>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012964">
      <w:bodyDiv w:val="1"/>
      <w:marLeft w:val="0"/>
      <w:marRight w:val="0"/>
      <w:marTop w:val="0"/>
      <w:marBottom w:val="0"/>
      <w:divBdr>
        <w:top w:val="none" w:sz="0" w:space="0" w:color="auto"/>
        <w:left w:val="none" w:sz="0" w:space="0" w:color="auto"/>
        <w:bottom w:val="none" w:sz="0" w:space="0" w:color="auto"/>
        <w:right w:val="none" w:sz="0" w:space="0" w:color="auto"/>
      </w:divBdr>
      <w:divsChild>
        <w:div w:id="1352221530">
          <w:marLeft w:val="0"/>
          <w:marRight w:val="0"/>
          <w:marTop w:val="0"/>
          <w:marBottom w:val="0"/>
          <w:divBdr>
            <w:top w:val="none" w:sz="0" w:space="0" w:color="auto"/>
            <w:left w:val="none" w:sz="0" w:space="0" w:color="auto"/>
            <w:bottom w:val="none" w:sz="0" w:space="0" w:color="auto"/>
            <w:right w:val="none" w:sz="0" w:space="0" w:color="auto"/>
          </w:divBdr>
        </w:div>
        <w:div w:id="2007904324">
          <w:marLeft w:val="0"/>
          <w:marRight w:val="0"/>
          <w:marTop w:val="0"/>
          <w:marBottom w:val="0"/>
          <w:divBdr>
            <w:top w:val="none" w:sz="0" w:space="0" w:color="auto"/>
            <w:left w:val="none" w:sz="0" w:space="0" w:color="auto"/>
            <w:bottom w:val="none" w:sz="0" w:space="0" w:color="auto"/>
            <w:right w:val="none" w:sz="0" w:space="0" w:color="auto"/>
          </w:divBdr>
        </w:div>
        <w:div w:id="1206455080">
          <w:marLeft w:val="0"/>
          <w:marRight w:val="0"/>
          <w:marTop w:val="0"/>
          <w:marBottom w:val="0"/>
          <w:divBdr>
            <w:top w:val="none" w:sz="0" w:space="0" w:color="auto"/>
            <w:left w:val="none" w:sz="0" w:space="0" w:color="auto"/>
            <w:bottom w:val="none" w:sz="0" w:space="0" w:color="auto"/>
            <w:right w:val="none" w:sz="0" w:space="0" w:color="auto"/>
          </w:divBdr>
        </w:div>
        <w:div w:id="209848015">
          <w:marLeft w:val="0"/>
          <w:marRight w:val="0"/>
          <w:marTop w:val="0"/>
          <w:marBottom w:val="0"/>
          <w:divBdr>
            <w:top w:val="none" w:sz="0" w:space="0" w:color="auto"/>
            <w:left w:val="none" w:sz="0" w:space="0" w:color="auto"/>
            <w:bottom w:val="none" w:sz="0" w:space="0" w:color="auto"/>
            <w:right w:val="none" w:sz="0" w:space="0" w:color="auto"/>
          </w:divBdr>
        </w:div>
      </w:divsChild>
    </w:div>
    <w:div w:id="1033189262">
      <w:bodyDiv w:val="1"/>
      <w:marLeft w:val="0"/>
      <w:marRight w:val="0"/>
      <w:marTop w:val="0"/>
      <w:marBottom w:val="0"/>
      <w:divBdr>
        <w:top w:val="none" w:sz="0" w:space="0" w:color="auto"/>
        <w:left w:val="none" w:sz="0" w:space="0" w:color="auto"/>
        <w:bottom w:val="none" w:sz="0" w:space="0" w:color="auto"/>
        <w:right w:val="none" w:sz="0" w:space="0" w:color="auto"/>
      </w:divBdr>
    </w:div>
    <w:div w:id="1115178561">
      <w:bodyDiv w:val="1"/>
      <w:marLeft w:val="0"/>
      <w:marRight w:val="0"/>
      <w:marTop w:val="0"/>
      <w:marBottom w:val="0"/>
      <w:divBdr>
        <w:top w:val="none" w:sz="0" w:space="0" w:color="auto"/>
        <w:left w:val="none" w:sz="0" w:space="0" w:color="auto"/>
        <w:bottom w:val="none" w:sz="0" w:space="0" w:color="auto"/>
        <w:right w:val="none" w:sz="0" w:space="0" w:color="auto"/>
      </w:divBdr>
    </w:div>
    <w:div w:id="1267228099">
      <w:bodyDiv w:val="1"/>
      <w:marLeft w:val="0"/>
      <w:marRight w:val="0"/>
      <w:marTop w:val="0"/>
      <w:marBottom w:val="0"/>
      <w:divBdr>
        <w:top w:val="none" w:sz="0" w:space="0" w:color="auto"/>
        <w:left w:val="none" w:sz="0" w:space="0" w:color="auto"/>
        <w:bottom w:val="none" w:sz="0" w:space="0" w:color="auto"/>
        <w:right w:val="none" w:sz="0" w:space="0" w:color="auto"/>
      </w:divBdr>
    </w:div>
    <w:div w:id="1716660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4.emf"/><Relationship Id="rId26" Type="http://schemas.openxmlformats.org/officeDocument/2006/relationships/image" Target="media/image12.emf"/><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emf"/><Relationship Id="rId25" Type="http://schemas.openxmlformats.org/officeDocument/2006/relationships/image" Target="media/image11.emf"/><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6.emf"/><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emf"/><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emf"/><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5.emf"/><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Gregory1999/CSC3600" TargetMode="External"/><Relationship Id="rId14" Type="http://schemas.openxmlformats.org/officeDocument/2006/relationships/footer" Target="footer3.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glossaryDocument" Target="glossary/document.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Jocelyn\Documents\GitHub\CSC3600\Report\Costings%20summary.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3.3333333333333333E-2"/>
          <c:y val="0.17273148148148151"/>
          <c:w val="0.93888888888888888"/>
          <c:h val="0.71523950131233593"/>
        </c:manualLayout>
      </c:layout>
      <c:lineChart>
        <c:grouping val="standard"/>
        <c:varyColors val="0"/>
        <c:ser>
          <c:idx val="0"/>
          <c:order val="0"/>
          <c:tx>
            <c:v>Actual</c:v>
          </c:tx>
          <c:spPr>
            <a:ln w="38100" cap="flat" cmpd="dbl" algn="ctr">
              <a:solidFill>
                <a:schemeClr val="accent1"/>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Sheet1!$C$2:$C$8</c:f>
              <c:numCache>
                <c:formatCode>General</c:formatCode>
                <c:ptCount val="7"/>
                <c:pt idx="0">
                  <c:v>26.75</c:v>
                </c:pt>
                <c:pt idx="1">
                  <c:v>31.5</c:v>
                </c:pt>
                <c:pt idx="2">
                  <c:v>41.5</c:v>
                </c:pt>
                <c:pt idx="3">
                  <c:v>70</c:v>
                </c:pt>
                <c:pt idx="4">
                  <c:v>103.5</c:v>
                </c:pt>
                <c:pt idx="5">
                  <c:v>17.5</c:v>
                </c:pt>
                <c:pt idx="6">
                  <c:v>2.5</c:v>
                </c:pt>
              </c:numCache>
            </c:numRef>
          </c:val>
          <c:smooth val="0"/>
          <c:extLst>
            <c:ext xmlns:c16="http://schemas.microsoft.com/office/drawing/2014/chart" uri="{C3380CC4-5D6E-409C-BE32-E72D297353CC}">
              <c16:uniqueId val="{00000000-6F8C-403F-9D9B-7A22B8749CCE}"/>
            </c:ext>
          </c:extLst>
        </c:ser>
        <c:ser>
          <c:idx val="1"/>
          <c:order val="1"/>
          <c:tx>
            <c:v>Planned</c:v>
          </c:tx>
          <c:spPr>
            <a:ln w="38100" cap="flat" cmpd="dbl" algn="ctr">
              <a:solidFill>
                <a:schemeClr val="accent2"/>
              </a:solidFill>
              <a:miter lim="800000"/>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Sheet1!$L$2:$L$8</c:f>
              <c:strCache>
                <c:ptCount val="7"/>
                <c:pt idx="0">
                  <c:v>Initialising</c:v>
                </c:pt>
                <c:pt idx="1">
                  <c:v>Discover and understand the details of the problem</c:v>
                </c:pt>
                <c:pt idx="2">
                  <c:v>Create the project plan.</c:v>
                </c:pt>
                <c:pt idx="3">
                  <c:v>Design Components</c:v>
                </c:pt>
                <c:pt idx="4">
                  <c:v>Build all the program components, integrate and test.</c:v>
                </c:pt>
                <c:pt idx="5">
                  <c:v>Monitoring and Controlling</c:v>
                </c:pt>
                <c:pt idx="6">
                  <c:v>Deploy</c:v>
                </c:pt>
              </c:strCache>
            </c:strRef>
          </c:cat>
          <c:val>
            <c:numRef>
              <c:f>Sheet1!$M$2:$M$8</c:f>
              <c:numCache>
                <c:formatCode>General</c:formatCode>
                <c:ptCount val="7"/>
                <c:pt idx="0">
                  <c:v>15</c:v>
                </c:pt>
                <c:pt idx="1">
                  <c:v>20</c:v>
                </c:pt>
                <c:pt idx="2">
                  <c:v>32</c:v>
                </c:pt>
                <c:pt idx="3">
                  <c:v>12</c:v>
                </c:pt>
                <c:pt idx="4">
                  <c:v>240</c:v>
                </c:pt>
                <c:pt idx="5">
                  <c:v>21</c:v>
                </c:pt>
                <c:pt idx="6">
                  <c:v>37</c:v>
                </c:pt>
              </c:numCache>
            </c:numRef>
          </c:val>
          <c:smooth val="0"/>
          <c:extLst>
            <c:ext xmlns:c16="http://schemas.microsoft.com/office/drawing/2014/chart" uri="{C3380CC4-5D6E-409C-BE32-E72D297353CC}">
              <c16:uniqueId val="{00000001-6F8C-403F-9D9B-7A22B8749CCE}"/>
            </c:ext>
          </c:extLst>
        </c:ser>
        <c:dLbls>
          <c:showLegendKey val="0"/>
          <c:showVal val="1"/>
          <c:showCatName val="0"/>
          <c:showSerName val="0"/>
          <c:showPercent val="0"/>
          <c:showBubbleSize val="0"/>
        </c:dLbls>
        <c:smooth val="0"/>
        <c:axId val="522713544"/>
        <c:axId val="522713936"/>
      </c:lineChart>
      <c:catAx>
        <c:axId val="522713544"/>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540000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713936"/>
        <c:crosses val="autoZero"/>
        <c:auto val="0"/>
        <c:lblAlgn val="ctr"/>
        <c:lblOffset val="100"/>
        <c:noMultiLvlLbl val="0"/>
      </c:catAx>
      <c:valAx>
        <c:axId val="522713936"/>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3175" cap="flat" cmpd="sng" algn="ctr">
            <a:solidFill>
              <a:schemeClr val="tx1">
                <a:lumMod val="15000"/>
                <a:lumOff val="85000"/>
              </a:schemeClr>
            </a:solidFill>
            <a:round/>
            <a:tailEnd type="none" w="med" len="lg"/>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22713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17E18E6A1AD1649B1BDDB87150DDF9D"/>
        <w:category>
          <w:name w:val="General"/>
          <w:gallery w:val="placeholder"/>
        </w:category>
        <w:types>
          <w:type w:val="bbPlcHdr"/>
        </w:types>
        <w:behaviors>
          <w:behavior w:val="content"/>
        </w:behaviors>
        <w:guid w:val="{D7770746-966C-8246-9F08-A591821E6285}"/>
      </w:docPartPr>
      <w:docPartBody>
        <w:p w:rsidR="00127500" w:rsidRDefault="00611863" w:rsidP="00611863">
          <w:pPr>
            <w:pStyle w:val="417E18E6A1AD1649B1BDDB87150DDF9D"/>
          </w:pPr>
          <w:r>
            <w:t>Version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863"/>
    <w:rsid w:val="00091072"/>
    <w:rsid w:val="00127500"/>
    <w:rsid w:val="0028248E"/>
    <w:rsid w:val="00455D32"/>
    <w:rsid w:val="00546E27"/>
    <w:rsid w:val="00611863"/>
    <w:rsid w:val="00827EE1"/>
    <w:rsid w:val="009405EF"/>
    <w:rsid w:val="00A56BD7"/>
    <w:rsid w:val="00A6035A"/>
    <w:rsid w:val="00AD6FEE"/>
    <w:rsid w:val="00B751FE"/>
    <w:rsid w:val="00C51444"/>
    <w:rsid w:val="00DF5960"/>
    <w:rsid w:val="00EB2C6B"/>
    <w:rsid w:val="00FD146F"/>
    <w:rsid w:val="00FD4D30"/>
    <w:rsid w:val="00FF2E9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5897A1A47C23E42897A2A463E10C86F">
    <w:name w:val="55897A1A47C23E42897A2A463E10C86F"/>
  </w:style>
  <w:style w:type="paragraph" w:customStyle="1" w:styleId="DFE3FA9A2965D747B3E1BD56B15994DF">
    <w:name w:val="DFE3FA9A2965D747B3E1BD56B15994DF"/>
  </w:style>
  <w:style w:type="paragraph" w:customStyle="1" w:styleId="C8CA58A53A803A4784CB9D4AD57C3DBE">
    <w:name w:val="C8CA58A53A803A4784CB9D4AD57C3DBE"/>
  </w:style>
  <w:style w:type="paragraph" w:customStyle="1" w:styleId="DC0E0C0CA44834439AD7588770BA8B9A">
    <w:name w:val="DC0E0C0CA44834439AD7588770BA8B9A"/>
  </w:style>
  <w:style w:type="paragraph" w:customStyle="1" w:styleId="7E046C00C7DAA04888F7868C1AB592EA">
    <w:name w:val="7E046C00C7DAA04888F7868C1AB592EA"/>
  </w:style>
  <w:style w:type="paragraph" w:customStyle="1" w:styleId="22F6D1D85C4C7949A7A93417533C1E51">
    <w:name w:val="22F6D1D85C4C7949A7A93417533C1E51"/>
  </w:style>
  <w:style w:type="paragraph" w:customStyle="1" w:styleId="1E9624BE9E470D43A97E176BC3853BBA">
    <w:name w:val="1E9624BE9E470D43A97E176BC3853BBA"/>
  </w:style>
  <w:style w:type="paragraph" w:customStyle="1" w:styleId="970AB1E1A5283A4596F6F0E9A19A79C4">
    <w:name w:val="970AB1E1A5283A4596F6F0E9A19A79C4"/>
  </w:style>
  <w:style w:type="paragraph" w:customStyle="1" w:styleId="4E4277F15FB5DE4E97F6127CBF253552">
    <w:name w:val="4E4277F15FB5DE4E97F6127CBF253552"/>
  </w:style>
  <w:style w:type="paragraph" w:customStyle="1" w:styleId="BC07F93DEAD0624083DB04D5D039C252">
    <w:name w:val="BC07F93DEAD0624083DB04D5D039C252"/>
  </w:style>
  <w:style w:type="paragraph" w:customStyle="1" w:styleId="2A292F4EE25A094983D2BF19CDD831EF">
    <w:name w:val="2A292F4EE25A094983D2BF19CDD831EF"/>
  </w:style>
  <w:style w:type="paragraph" w:customStyle="1" w:styleId="70F16A9938AB5E469529CFD32C6782CC">
    <w:name w:val="70F16A9938AB5E469529CFD32C6782CC"/>
  </w:style>
  <w:style w:type="paragraph" w:customStyle="1" w:styleId="371D3D2980C66B42BA9C73679C5CF2E3">
    <w:name w:val="371D3D2980C66B42BA9C73679C5CF2E3"/>
  </w:style>
  <w:style w:type="paragraph" w:customStyle="1" w:styleId="8EF6C75B520EF5459985EBF01C2000CE">
    <w:name w:val="8EF6C75B520EF5459985EBF01C2000CE"/>
  </w:style>
  <w:style w:type="paragraph" w:customStyle="1" w:styleId="24902714C81C98478ADCF7A8CE72CBF0">
    <w:name w:val="24902714C81C98478ADCF7A8CE72CBF0"/>
  </w:style>
  <w:style w:type="paragraph" w:customStyle="1" w:styleId="0507C50F8BD941489EBC873D54CC34EB">
    <w:name w:val="0507C50F8BD941489EBC873D54CC34EB"/>
  </w:style>
  <w:style w:type="paragraph" w:customStyle="1" w:styleId="3B94346A233E9A45A4E268FEA0150929">
    <w:name w:val="3B94346A233E9A45A4E268FEA0150929"/>
  </w:style>
  <w:style w:type="paragraph" w:customStyle="1" w:styleId="C1F04FB5311F11479F13D1E63A7C7A65">
    <w:name w:val="C1F04FB5311F11479F13D1E63A7C7A65"/>
  </w:style>
  <w:style w:type="paragraph" w:customStyle="1" w:styleId="968DD3D54782824DBE26E4FA2CC0B983">
    <w:name w:val="968DD3D54782824DBE26E4FA2CC0B983"/>
  </w:style>
  <w:style w:type="paragraph" w:customStyle="1" w:styleId="D2F361A46328AD43A31129D037345E42">
    <w:name w:val="D2F361A46328AD43A31129D037345E42"/>
  </w:style>
  <w:style w:type="paragraph" w:customStyle="1" w:styleId="7A690C3314038941842220C09277F25C">
    <w:name w:val="7A690C3314038941842220C09277F25C"/>
  </w:style>
  <w:style w:type="paragraph" w:customStyle="1" w:styleId="77A58D45C7BDF14684D2847339D5EDF1">
    <w:name w:val="77A58D45C7BDF14684D2847339D5EDF1"/>
  </w:style>
  <w:style w:type="paragraph" w:customStyle="1" w:styleId="F3D49CD4E56FA449AB079F7D8B41FD36">
    <w:name w:val="F3D49CD4E56FA449AB079F7D8B41FD36"/>
  </w:style>
  <w:style w:type="paragraph" w:customStyle="1" w:styleId="C3177A5FA8AE1840A6B3DE9F1A00D572">
    <w:name w:val="C3177A5FA8AE1840A6B3DE9F1A00D572"/>
  </w:style>
  <w:style w:type="paragraph" w:customStyle="1" w:styleId="A3B627F198A5D34C8D5E456D0ED2BFA4">
    <w:name w:val="A3B627F198A5D34C8D5E456D0ED2BFA4"/>
  </w:style>
  <w:style w:type="paragraph" w:customStyle="1" w:styleId="FA801D2EEC90EE4A8B917E595917D59B">
    <w:name w:val="FA801D2EEC90EE4A8B917E595917D59B"/>
  </w:style>
  <w:style w:type="paragraph" w:customStyle="1" w:styleId="2BBB32EF9CC5C34AAF8E152B289A3904">
    <w:name w:val="2BBB32EF9CC5C34AAF8E152B289A3904"/>
  </w:style>
  <w:style w:type="paragraph" w:customStyle="1" w:styleId="8C78DA5A48FAC64386C6D4649F7E747F">
    <w:name w:val="8C78DA5A48FAC64386C6D4649F7E747F"/>
  </w:style>
  <w:style w:type="paragraph" w:customStyle="1" w:styleId="7F4B66DE8DA8554A858BC4AA76A7F734">
    <w:name w:val="7F4B66DE8DA8554A858BC4AA76A7F734"/>
  </w:style>
  <w:style w:type="paragraph" w:customStyle="1" w:styleId="487F885B8EA4B640A845D4CBB6D9ABC3">
    <w:name w:val="487F885B8EA4B640A845D4CBB6D9ABC3"/>
  </w:style>
  <w:style w:type="paragraph" w:customStyle="1" w:styleId="1E2FE50C65AD1F408988A14B1FCD8228">
    <w:name w:val="1E2FE50C65AD1F408988A14B1FCD8228"/>
  </w:style>
  <w:style w:type="paragraph" w:customStyle="1" w:styleId="6D487AF4645C7349B0A1C7DBA474E0F3">
    <w:name w:val="6D487AF4645C7349B0A1C7DBA474E0F3"/>
  </w:style>
  <w:style w:type="paragraph" w:customStyle="1" w:styleId="B2F6A767CE660543A17D61715BE95513">
    <w:name w:val="B2F6A767CE660543A17D61715BE95513"/>
  </w:style>
  <w:style w:type="paragraph" w:customStyle="1" w:styleId="105EE6E9394F484F8E692536DB2BF6AB">
    <w:name w:val="105EE6E9394F484F8E692536DB2BF6AB"/>
  </w:style>
  <w:style w:type="paragraph" w:customStyle="1" w:styleId="1EB3EB93E723614C868C8386170721BB">
    <w:name w:val="1EB3EB93E723614C868C8386170721BB"/>
  </w:style>
  <w:style w:type="paragraph" w:customStyle="1" w:styleId="FD9485AE2898BC4BA90E86D4EBE85ADC">
    <w:name w:val="FD9485AE2898BC4BA90E86D4EBE85ADC"/>
  </w:style>
  <w:style w:type="paragraph" w:customStyle="1" w:styleId="88751C4D8539494AB4D18315EA8CFF93">
    <w:name w:val="88751C4D8539494AB4D18315EA8CFF93"/>
  </w:style>
  <w:style w:type="paragraph" w:customStyle="1" w:styleId="E65FA757C6374B47AB92B85460C626BC">
    <w:name w:val="E65FA757C6374B47AB92B85460C626BC"/>
  </w:style>
  <w:style w:type="paragraph" w:customStyle="1" w:styleId="D74CEAB203647C429F7A08BB5CEFA6E1">
    <w:name w:val="D74CEAB203647C429F7A08BB5CEFA6E1"/>
  </w:style>
  <w:style w:type="paragraph" w:customStyle="1" w:styleId="5870116596F7D34E9E613ACDD6B37F67">
    <w:name w:val="5870116596F7D34E9E613ACDD6B37F67"/>
  </w:style>
  <w:style w:type="paragraph" w:customStyle="1" w:styleId="54FCD7567FBCAE43883B897D483462DF">
    <w:name w:val="54FCD7567FBCAE43883B897D483462DF"/>
  </w:style>
  <w:style w:type="paragraph" w:customStyle="1" w:styleId="076E3D65E7739948A9118759E543FBFE">
    <w:name w:val="076E3D65E7739948A9118759E543FBFE"/>
  </w:style>
  <w:style w:type="paragraph" w:customStyle="1" w:styleId="FB43B6D5D04BA2438ECB153BF9D1270A">
    <w:name w:val="FB43B6D5D04BA2438ECB153BF9D1270A"/>
  </w:style>
  <w:style w:type="paragraph" w:customStyle="1" w:styleId="5C7B8BCEB7963240A1BDF027A81E8B83">
    <w:name w:val="5C7B8BCEB7963240A1BDF027A81E8B83"/>
  </w:style>
  <w:style w:type="paragraph" w:customStyle="1" w:styleId="499073A133ABD7428795A572A954B2A8">
    <w:name w:val="499073A133ABD7428795A572A954B2A8"/>
  </w:style>
  <w:style w:type="paragraph" w:customStyle="1" w:styleId="C2FC7547190F2E47B7BC4C24E126E22F">
    <w:name w:val="C2FC7547190F2E47B7BC4C24E126E22F"/>
  </w:style>
  <w:style w:type="paragraph" w:customStyle="1" w:styleId="B4B321CF521E5A469C6CD42EB607612B">
    <w:name w:val="B4B321CF521E5A469C6CD42EB607612B"/>
  </w:style>
  <w:style w:type="paragraph" w:customStyle="1" w:styleId="3412E331C48CEC46998282458B52C473">
    <w:name w:val="3412E331C48CEC46998282458B52C473"/>
  </w:style>
  <w:style w:type="paragraph" w:customStyle="1" w:styleId="2D3C5466F927D04A9D55397544973BA9">
    <w:name w:val="2D3C5466F927D04A9D55397544973BA9"/>
  </w:style>
  <w:style w:type="character" w:styleId="Strong">
    <w:name w:val="Strong"/>
    <w:basedOn w:val="DefaultParagraphFont"/>
    <w:uiPriority w:val="1"/>
    <w:qFormat/>
    <w:rPr>
      <w:b/>
      <w:bCs/>
    </w:rPr>
  </w:style>
  <w:style w:type="paragraph" w:customStyle="1" w:styleId="7843154A8D661747BE55BBB473FD4DC9">
    <w:name w:val="7843154A8D661747BE55BBB473FD4DC9"/>
  </w:style>
  <w:style w:type="paragraph" w:customStyle="1" w:styleId="C05682383329764EAEA163874C422E78">
    <w:name w:val="C05682383329764EAEA163874C422E78"/>
  </w:style>
  <w:style w:type="paragraph" w:customStyle="1" w:styleId="3A35EB8A3CDB8449848DD56218784873">
    <w:name w:val="3A35EB8A3CDB8449848DD56218784873"/>
  </w:style>
  <w:style w:type="paragraph" w:customStyle="1" w:styleId="47421A9751EA7342BA35D5C37BEDEEFC">
    <w:name w:val="47421A9751EA7342BA35D5C37BEDEEFC"/>
  </w:style>
  <w:style w:type="paragraph" w:customStyle="1" w:styleId="92E53909D433BE46A3EE578EA10A7E9F">
    <w:name w:val="92E53909D433BE46A3EE578EA10A7E9F"/>
  </w:style>
  <w:style w:type="paragraph" w:customStyle="1" w:styleId="A17EA5AC2510374BB99CC0EE6718A20C">
    <w:name w:val="A17EA5AC2510374BB99CC0EE6718A20C"/>
  </w:style>
  <w:style w:type="paragraph" w:customStyle="1" w:styleId="9683A260474EDC49ACA0166DD79C216B">
    <w:name w:val="9683A260474EDC49ACA0166DD79C216B"/>
  </w:style>
  <w:style w:type="paragraph" w:customStyle="1" w:styleId="4C25D2A10527254CB885260BCF6611E5">
    <w:name w:val="4C25D2A10527254CB885260BCF6611E5"/>
  </w:style>
  <w:style w:type="paragraph" w:customStyle="1" w:styleId="62A7B6B8CDCEDF4C8DD0F922FCC0B6DD">
    <w:name w:val="62A7B6B8CDCEDF4C8DD0F922FCC0B6DD"/>
  </w:style>
  <w:style w:type="paragraph" w:customStyle="1" w:styleId="6EC55EA322820547B765F1EEDE2C0780">
    <w:name w:val="6EC55EA322820547B765F1EEDE2C0780"/>
  </w:style>
  <w:style w:type="paragraph" w:customStyle="1" w:styleId="1118F99334AFAD42941008D818F6B260">
    <w:name w:val="1118F99334AFAD42941008D818F6B260"/>
  </w:style>
  <w:style w:type="paragraph" w:customStyle="1" w:styleId="0AA5EB50C300F7419D1B9873A619775E">
    <w:name w:val="0AA5EB50C300F7419D1B9873A619775E"/>
  </w:style>
  <w:style w:type="paragraph" w:customStyle="1" w:styleId="C6AA85D9666AFD43839B6D1C5D53E78C">
    <w:name w:val="C6AA85D9666AFD43839B6D1C5D53E78C"/>
  </w:style>
  <w:style w:type="paragraph" w:customStyle="1" w:styleId="67D4CE2868B0104CA873F1B7C5977298">
    <w:name w:val="67D4CE2868B0104CA873F1B7C5977298"/>
  </w:style>
  <w:style w:type="paragraph" w:customStyle="1" w:styleId="2AFC84CC7AD4E14488B43FA4583BCBB8">
    <w:name w:val="2AFC84CC7AD4E14488B43FA4583BCBB8"/>
  </w:style>
  <w:style w:type="paragraph" w:customStyle="1" w:styleId="E0B10AE43A41F943BDA77B278BDD1E17">
    <w:name w:val="E0B10AE43A41F943BDA77B278BDD1E17"/>
  </w:style>
  <w:style w:type="paragraph" w:customStyle="1" w:styleId="1A47A7C197CFD042BCA1720404435242">
    <w:name w:val="1A47A7C197CFD042BCA1720404435242"/>
  </w:style>
  <w:style w:type="paragraph" w:customStyle="1" w:styleId="997054859E12E541AABB1B61659271B6">
    <w:name w:val="997054859E12E541AABB1B61659271B6"/>
  </w:style>
  <w:style w:type="paragraph" w:customStyle="1" w:styleId="0AD5243555D11F4BB03DFAED081472FB">
    <w:name w:val="0AD5243555D11F4BB03DFAED081472FB"/>
  </w:style>
  <w:style w:type="paragraph" w:customStyle="1" w:styleId="5E5F60C3D9FCC7428878EBF10C084794">
    <w:name w:val="5E5F60C3D9FCC7428878EBF10C084794"/>
  </w:style>
  <w:style w:type="paragraph" w:customStyle="1" w:styleId="0A52DCEFBB263D498A297AB1B8F76B3E">
    <w:name w:val="0A52DCEFBB263D498A297AB1B8F76B3E"/>
  </w:style>
  <w:style w:type="paragraph" w:customStyle="1" w:styleId="772822274097CC42AC3E62E28B8A9006">
    <w:name w:val="772822274097CC42AC3E62E28B8A9006"/>
  </w:style>
  <w:style w:type="paragraph" w:customStyle="1" w:styleId="C2775198BC77CC4A9E62AF50F9D0FD08">
    <w:name w:val="C2775198BC77CC4A9E62AF50F9D0FD08"/>
  </w:style>
  <w:style w:type="paragraph" w:customStyle="1" w:styleId="5F0162BA80B82D4097E13E376ABC6FC2">
    <w:name w:val="5F0162BA80B82D4097E13E376ABC6FC2"/>
  </w:style>
  <w:style w:type="paragraph" w:customStyle="1" w:styleId="C653B22B3CBCA147A94FA36C97802C3B">
    <w:name w:val="C653B22B3CBCA147A94FA36C97802C3B"/>
  </w:style>
  <w:style w:type="paragraph" w:customStyle="1" w:styleId="3FD3F4655F9D0944A02EC3E0FF5B357B">
    <w:name w:val="3FD3F4655F9D0944A02EC3E0FF5B357B"/>
  </w:style>
  <w:style w:type="paragraph" w:customStyle="1" w:styleId="3636451FDC164548AB4EC7260DF8BDFB">
    <w:name w:val="3636451FDC164548AB4EC7260DF8BDFB"/>
  </w:style>
  <w:style w:type="paragraph" w:customStyle="1" w:styleId="6E6ED24028B62F49B1B885F8808C07D3">
    <w:name w:val="6E6ED24028B62F49B1B885F8808C07D3"/>
  </w:style>
  <w:style w:type="paragraph" w:customStyle="1" w:styleId="FDE160E10ABE064E9148B8B11665F88B">
    <w:name w:val="FDE160E10ABE064E9148B8B11665F88B"/>
  </w:style>
  <w:style w:type="paragraph" w:customStyle="1" w:styleId="F2B52F3027AEF847A803DFC4792E37CE">
    <w:name w:val="F2B52F3027AEF847A803DFC4792E37CE"/>
  </w:style>
  <w:style w:type="paragraph" w:customStyle="1" w:styleId="EA27922F4E89C844861B4A9D34AC51F0">
    <w:name w:val="EA27922F4E89C844861B4A9D34AC51F0"/>
  </w:style>
  <w:style w:type="paragraph" w:customStyle="1" w:styleId="D21AB1729C5BE241B15EA220679F4691">
    <w:name w:val="D21AB1729C5BE241B15EA220679F4691"/>
  </w:style>
  <w:style w:type="paragraph" w:customStyle="1" w:styleId="AD2502E345E5FA4993CB824BE61EBC73">
    <w:name w:val="AD2502E345E5FA4993CB824BE61EBC73"/>
  </w:style>
  <w:style w:type="paragraph" w:customStyle="1" w:styleId="F3BB227B310F3143974AB4066B2C8F49">
    <w:name w:val="F3BB227B310F3143974AB4066B2C8F49"/>
  </w:style>
  <w:style w:type="paragraph" w:customStyle="1" w:styleId="E163FB4BFED8384A99B5ACF0A49084F6">
    <w:name w:val="E163FB4BFED8384A99B5ACF0A49084F6"/>
  </w:style>
  <w:style w:type="paragraph" w:customStyle="1" w:styleId="586649C7B759FA49A16862281DD89B3A">
    <w:name w:val="586649C7B759FA49A16862281DD89B3A"/>
  </w:style>
  <w:style w:type="paragraph" w:customStyle="1" w:styleId="91CF078BE5C32F4FB6C71D957CDE6DB2">
    <w:name w:val="91CF078BE5C32F4FB6C71D957CDE6DB2"/>
  </w:style>
  <w:style w:type="paragraph" w:customStyle="1" w:styleId="E8F39D73F823CF46B21F58829942E6C2">
    <w:name w:val="E8F39D73F823CF46B21F58829942E6C2"/>
  </w:style>
  <w:style w:type="paragraph" w:customStyle="1" w:styleId="B2A63764E50B2344B47BE193CF88D500">
    <w:name w:val="B2A63764E50B2344B47BE193CF88D500"/>
  </w:style>
  <w:style w:type="paragraph" w:customStyle="1" w:styleId="7439A25B4E21144CAED16F5E4A11BAE7">
    <w:name w:val="7439A25B4E21144CAED16F5E4A11BAE7"/>
  </w:style>
  <w:style w:type="paragraph" w:customStyle="1" w:styleId="3D3D5604A63CD242B673AC4336B1D82F">
    <w:name w:val="3D3D5604A63CD242B673AC4336B1D82F"/>
  </w:style>
  <w:style w:type="paragraph" w:customStyle="1" w:styleId="EF6353C8780B0344BC62E652F2B9F799">
    <w:name w:val="EF6353C8780B0344BC62E652F2B9F799"/>
  </w:style>
  <w:style w:type="paragraph" w:customStyle="1" w:styleId="1DE9AA397ED60848945D018EDA878017">
    <w:name w:val="1DE9AA397ED60848945D018EDA878017"/>
  </w:style>
  <w:style w:type="paragraph" w:customStyle="1" w:styleId="291DE6380C2B0D4ABCF26DB8CB476C85">
    <w:name w:val="291DE6380C2B0D4ABCF26DB8CB476C85"/>
  </w:style>
  <w:style w:type="paragraph" w:customStyle="1" w:styleId="84FFA77DBA5A6D4782BDB5863132F4E3">
    <w:name w:val="84FFA77DBA5A6D4782BDB5863132F4E3"/>
  </w:style>
  <w:style w:type="paragraph" w:customStyle="1" w:styleId="A55B673CCE99C643A81AD089F63C4F6A">
    <w:name w:val="A55B673CCE99C643A81AD089F63C4F6A"/>
  </w:style>
  <w:style w:type="paragraph" w:customStyle="1" w:styleId="2751F6FA118D484BB6A8F3C5BD57C54F">
    <w:name w:val="2751F6FA118D484BB6A8F3C5BD57C54F"/>
  </w:style>
  <w:style w:type="paragraph" w:customStyle="1" w:styleId="0CC0CDEFBDDD1F4ABFD6C30C81054AE3">
    <w:name w:val="0CC0CDEFBDDD1F4ABFD6C30C81054AE3"/>
  </w:style>
  <w:style w:type="paragraph" w:customStyle="1" w:styleId="838A1DBB3792644D8B265C8C90F5C7CF">
    <w:name w:val="838A1DBB3792644D8B265C8C90F5C7CF"/>
  </w:style>
  <w:style w:type="paragraph" w:customStyle="1" w:styleId="13497B34CAD6BD49AAB52E201147F632">
    <w:name w:val="13497B34CAD6BD49AAB52E201147F632"/>
  </w:style>
  <w:style w:type="paragraph" w:customStyle="1" w:styleId="E7538E0F169A3842852180EADAA38412">
    <w:name w:val="E7538E0F169A3842852180EADAA38412"/>
  </w:style>
  <w:style w:type="paragraph" w:customStyle="1" w:styleId="F18A13DDEC20624AAA3607FFF1DDE1E1">
    <w:name w:val="F18A13DDEC20624AAA3607FFF1DDE1E1"/>
  </w:style>
  <w:style w:type="paragraph" w:customStyle="1" w:styleId="12AFB1525BDB9546A94E21AB92454BC5">
    <w:name w:val="12AFB1525BDB9546A94E21AB92454BC5"/>
  </w:style>
  <w:style w:type="paragraph" w:customStyle="1" w:styleId="F82A3964C8244946AF65627DB00CF527">
    <w:name w:val="F82A3964C8244946AF65627DB00CF527"/>
  </w:style>
  <w:style w:type="paragraph" w:customStyle="1" w:styleId="76C9A2F7CD143B4C86D212E8EB72EB85">
    <w:name w:val="76C9A2F7CD143B4C86D212E8EB72EB85"/>
  </w:style>
  <w:style w:type="paragraph" w:customStyle="1" w:styleId="05F81274B2579A4EB8BCC82F609CD405">
    <w:name w:val="05F81274B2579A4EB8BCC82F609CD405"/>
  </w:style>
  <w:style w:type="paragraph" w:customStyle="1" w:styleId="E9BF2843AA133647B8FBD5A51D316A24">
    <w:name w:val="E9BF2843AA133647B8FBD5A51D316A24"/>
  </w:style>
  <w:style w:type="paragraph" w:customStyle="1" w:styleId="DB2384FE855BF14CBC43FA0A423953C5">
    <w:name w:val="DB2384FE855BF14CBC43FA0A423953C5"/>
  </w:style>
  <w:style w:type="paragraph" w:customStyle="1" w:styleId="54A0339E7617024EB11C78F27892BE98">
    <w:name w:val="54A0339E7617024EB11C78F27892BE98"/>
  </w:style>
  <w:style w:type="paragraph" w:customStyle="1" w:styleId="51C9E1133C73304A9E9B2DE5D23EB8A2">
    <w:name w:val="51C9E1133C73304A9E9B2DE5D23EB8A2"/>
  </w:style>
  <w:style w:type="paragraph" w:customStyle="1" w:styleId="B6FCA2E257600C4DAFFA5349A3F361C4">
    <w:name w:val="B6FCA2E257600C4DAFFA5349A3F361C4"/>
  </w:style>
  <w:style w:type="paragraph" w:customStyle="1" w:styleId="DE7AF6230CBE8A4FBCD181BCCCB3A3AD">
    <w:name w:val="DE7AF6230CBE8A4FBCD181BCCCB3A3AD"/>
  </w:style>
  <w:style w:type="paragraph" w:customStyle="1" w:styleId="417E18E6A1AD1649B1BDDB87150DDF9D">
    <w:name w:val="417E18E6A1AD1649B1BDDB87150DDF9D"/>
    <w:rsid w:val="00611863"/>
  </w:style>
  <w:style w:type="paragraph" w:customStyle="1" w:styleId="D5A296650391FC4385A9DFE454BD6F89">
    <w:name w:val="D5A296650391FC4385A9DFE454BD6F89"/>
    <w:rsid w:val="006118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4.jpeg"/></Relationships>
</file>

<file path=word/theme/theme1.xml><?xml version="1.0" encoding="utf-8"?>
<a:theme xmlns:a="http://schemas.openxmlformats.org/drawingml/2006/main" name="Project communication pl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3ABA2D-9100-44B6-BE94-97EB7B39D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587</TotalTime>
  <Pages>34</Pages>
  <Words>6687</Words>
  <Characters>38117</Characters>
  <Application>Microsoft Office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keywords/>
  <dc:description>isaac hertweck
Ryan george
andrew johnston
gregory jones</dc:description>
  <cp:lastModifiedBy>Gregory Jones</cp:lastModifiedBy>
  <cp:revision>156</cp:revision>
  <dcterms:created xsi:type="dcterms:W3CDTF">2018-10-03T07:08:00Z</dcterms:created>
  <dcterms:modified xsi:type="dcterms:W3CDTF">2018-10-14T02:09:00Z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